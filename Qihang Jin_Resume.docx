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1E77" w14:textId="77777777" w:rsidR="00D0500F" w:rsidRPr="0032255C" w:rsidRDefault="00C84CC9" w:rsidP="00684C4F">
      <w:pPr>
        <w:pStyle w:val="a8"/>
        <w:ind w:left="283"/>
        <w:jc w:val="center"/>
        <w:rPr>
          <w:rFonts w:ascii="Times New Roman" w:hAnsi="Times New Roman" w:cs="Times New Roman" w:hint="default"/>
          <w:b/>
          <w:sz w:val="36"/>
          <w:szCs w:val="36"/>
          <w:rPrChange w:id="0" w:author="a14604" w:date="2025-10-15T16:47:00Z">
            <w:rPr>
              <w:rFonts w:ascii="Times New Roman" w:hAnsi="Times New Roman" w:cs="Times New Roman" w:hint="default"/>
              <w:b/>
              <w:sz w:val="32"/>
              <w:szCs w:val="32"/>
            </w:rPr>
          </w:rPrChange>
        </w:rPr>
        <w:pPrChange w:id="1" w:author="a14604" w:date="2025-10-15T16:48:00Z">
          <w:pPr>
            <w:pStyle w:val="a8"/>
            <w:spacing w:line="300" w:lineRule="exact"/>
            <w:ind w:left="283"/>
            <w:jc w:val="center"/>
          </w:pPr>
        </w:pPrChange>
      </w:pPr>
      <w:proofErr w:type="spellStart"/>
      <w:r w:rsidRPr="0032255C">
        <w:rPr>
          <w:rFonts w:ascii="Times New Roman" w:hAnsi="Times New Roman" w:cs="Times New Roman" w:hint="default"/>
          <w:b/>
          <w:sz w:val="36"/>
          <w:szCs w:val="36"/>
          <w:rPrChange w:id="2" w:author="a14604" w:date="2025-10-15T16:47:00Z">
            <w:rPr>
              <w:rFonts w:ascii="Times New Roman" w:hAnsi="Times New Roman" w:cs="Times New Roman" w:hint="default"/>
              <w:b/>
              <w:sz w:val="32"/>
              <w:szCs w:val="32"/>
            </w:rPr>
          </w:rPrChange>
        </w:rPr>
        <w:t>Qihang</w:t>
      </w:r>
      <w:proofErr w:type="spellEnd"/>
      <w:r w:rsidRPr="0032255C">
        <w:rPr>
          <w:rFonts w:ascii="Times New Roman" w:hAnsi="Times New Roman" w:cs="Times New Roman" w:hint="default"/>
          <w:b/>
          <w:sz w:val="36"/>
          <w:szCs w:val="36"/>
          <w:rPrChange w:id="3" w:author="a14604" w:date="2025-10-15T16:47:00Z">
            <w:rPr>
              <w:rFonts w:ascii="Times New Roman" w:hAnsi="Times New Roman" w:cs="Times New Roman" w:hint="default"/>
              <w:b/>
              <w:sz w:val="32"/>
              <w:szCs w:val="32"/>
            </w:rPr>
          </w:rPrChange>
        </w:rPr>
        <w:t xml:space="preserve"> </w:t>
      </w:r>
      <w:proofErr w:type="spellStart"/>
      <w:r w:rsidRPr="0032255C">
        <w:rPr>
          <w:rFonts w:ascii="Times New Roman" w:hAnsi="Times New Roman" w:cs="Times New Roman" w:hint="default"/>
          <w:b/>
          <w:sz w:val="36"/>
          <w:szCs w:val="36"/>
          <w:rPrChange w:id="4" w:author="a14604" w:date="2025-10-15T16:47:00Z">
            <w:rPr>
              <w:rFonts w:ascii="Times New Roman" w:hAnsi="Times New Roman" w:cs="Times New Roman" w:hint="default"/>
              <w:b/>
              <w:sz w:val="32"/>
              <w:szCs w:val="32"/>
            </w:rPr>
          </w:rPrChange>
        </w:rPr>
        <w:t>Jin</w:t>
      </w:r>
      <w:proofErr w:type="spellEnd"/>
    </w:p>
    <w:p w14:paraId="361D4DEA" w14:textId="753FFF0B" w:rsidR="00F524E9" w:rsidRPr="0032255C" w:rsidRDefault="001F146E" w:rsidP="00684C4F">
      <w:pPr>
        <w:ind w:right="839"/>
        <w:jc w:val="center"/>
        <w:rPr>
          <w:ins w:id="5" w:author="a14604" w:date="2025-10-14T16:44:00Z"/>
          <w:rFonts w:ascii="Times New Roman" w:hAnsi="Times New Roman" w:cs="Times New Roman" w:hint="default"/>
          <w:sz w:val="22"/>
          <w:szCs w:val="22"/>
          <w:rPrChange w:id="6" w:author="a14604" w:date="2025-10-15T16:47:00Z">
            <w:rPr>
              <w:ins w:id="7" w:author="a14604" w:date="2025-10-14T16:44:00Z"/>
              <w:rFonts w:ascii="Times New Roman" w:hAnsi="Times New Roman" w:cs="Times New Roman" w:hint="default"/>
              <w:sz w:val="21"/>
              <w:szCs w:val="21"/>
            </w:rPr>
          </w:rPrChange>
        </w:rPr>
        <w:pPrChange w:id="8" w:author="a14604" w:date="2025-10-15T16:48:00Z">
          <w:pPr>
            <w:spacing w:line="240" w:lineRule="exact"/>
            <w:ind w:right="839"/>
            <w:jc w:val="center"/>
          </w:pPr>
        </w:pPrChange>
      </w:pPr>
      <w:ins w:id="9" w:author="a14604" w:date="2025-10-14T16:59:00Z">
        <w:r w:rsidRPr="0032255C">
          <w:rPr>
            <w:rFonts w:ascii="Times New Roman" w:hAnsi="Times New Roman" w:cs="Times New Roman" w:hint="default"/>
            <w:sz w:val="22"/>
            <w:szCs w:val="22"/>
            <w:rPrChange w:id="10" w:author="a14604" w:date="2025-10-15T16:47:00Z">
              <w:rPr>
                <w:rFonts w:ascii="Times New Roman" w:hAnsi="Times New Roman" w:cs="Times New Roman" w:hint="default"/>
                <w:sz w:val="21"/>
                <w:szCs w:val="21"/>
              </w:rPr>
            </w:rPrChange>
          </w:rPr>
          <w:t xml:space="preserve">+86 </w:t>
        </w:r>
      </w:ins>
      <w:ins w:id="11" w:author="a14604" w:date="2025-10-14T16:44:00Z">
        <w:r w:rsidR="00F524E9" w:rsidRPr="0032255C">
          <w:rPr>
            <w:rFonts w:ascii="Times New Roman" w:hAnsi="Times New Roman" w:cs="Times New Roman" w:hint="default"/>
            <w:sz w:val="22"/>
            <w:szCs w:val="22"/>
            <w:rPrChange w:id="12" w:author="a14604" w:date="2025-10-15T16:47:00Z">
              <w:rPr>
                <w:rFonts w:ascii="Times New Roman" w:hAnsi="Times New Roman" w:cs="Times New Roman" w:hint="default"/>
                <w:sz w:val="21"/>
                <w:szCs w:val="21"/>
              </w:rPr>
            </w:rPrChange>
          </w:rPr>
          <w:t xml:space="preserve">17766668198 | </w:t>
        </w:r>
        <w:r w:rsidR="00F524E9" w:rsidRPr="0032255C">
          <w:rPr>
            <w:rFonts w:ascii="Times New Roman" w:hAnsi="Times New Roman" w:cs="Times New Roman" w:hint="default"/>
            <w:sz w:val="22"/>
            <w:szCs w:val="22"/>
            <w:rPrChange w:id="13" w:author="a14604" w:date="2025-10-15T16:47:00Z">
              <w:rPr>
                <w:rFonts w:ascii="Times New Roman" w:hAnsi="Times New Roman" w:cs="Times New Roman" w:hint="default"/>
                <w:sz w:val="21"/>
                <w:szCs w:val="21"/>
              </w:rPr>
            </w:rPrChange>
          </w:rPr>
          <w:fldChar w:fldCharType="begin"/>
        </w:r>
        <w:r w:rsidR="00F524E9" w:rsidRPr="0032255C">
          <w:rPr>
            <w:rFonts w:ascii="Times New Roman" w:hAnsi="Times New Roman" w:cs="Times New Roman" w:hint="default"/>
            <w:sz w:val="22"/>
            <w:szCs w:val="22"/>
            <w:rPrChange w:id="14" w:author="a14604" w:date="2025-10-15T16:47:00Z">
              <w:rPr>
                <w:rFonts w:ascii="Times New Roman" w:hAnsi="Times New Roman" w:cs="Times New Roman" w:hint="default"/>
                <w:sz w:val="21"/>
                <w:szCs w:val="21"/>
              </w:rPr>
            </w:rPrChange>
          </w:rPr>
          <w:instrText xml:space="preserve"> HYPERLINK "mailto:qihangjin@mail.ustc.edu.cn" </w:instrText>
        </w:r>
        <w:r w:rsidR="00F524E9" w:rsidRPr="0032255C">
          <w:rPr>
            <w:rFonts w:ascii="Times New Roman" w:hAnsi="Times New Roman" w:cs="Times New Roman" w:hint="default"/>
            <w:sz w:val="22"/>
            <w:szCs w:val="22"/>
            <w:rPrChange w:id="15" w:author="a14604" w:date="2025-10-15T16:47:00Z">
              <w:rPr>
                <w:rFonts w:ascii="Times New Roman" w:hAnsi="Times New Roman" w:cs="Times New Roman" w:hint="default"/>
                <w:sz w:val="21"/>
                <w:szCs w:val="21"/>
              </w:rPr>
            </w:rPrChange>
          </w:rPr>
          <w:fldChar w:fldCharType="separate"/>
        </w:r>
        <w:r w:rsidR="00F524E9" w:rsidRPr="0032255C">
          <w:rPr>
            <w:rStyle w:val="a7"/>
            <w:rFonts w:hint="eastAsia"/>
            <w:sz w:val="22"/>
            <w:szCs w:val="22"/>
            <w:rPrChange w:id="16" w:author="a14604" w:date="2025-10-15T16:47:00Z">
              <w:rPr>
                <w:rStyle w:val="a7"/>
                <w:rFonts w:hint="eastAsia"/>
                <w:sz w:val="21"/>
                <w:szCs w:val="21"/>
              </w:rPr>
            </w:rPrChange>
          </w:rPr>
          <w:t>qihangjin@mail.ustc.edu.cn</w:t>
        </w:r>
        <w:r w:rsidR="00F524E9" w:rsidRPr="0032255C">
          <w:rPr>
            <w:rFonts w:ascii="Times New Roman" w:hAnsi="Times New Roman" w:cs="Times New Roman" w:hint="default"/>
            <w:sz w:val="22"/>
            <w:szCs w:val="22"/>
            <w:rPrChange w:id="17" w:author="a14604" w:date="2025-10-15T16:47:00Z">
              <w:rPr>
                <w:rFonts w:ascii="Times New Roman" w:hAnsi="Times New Roman" w:cs="Times New Roman" w:hint="default"/>
                <w:sz w:val="21"/>
                <w:szCs w:val="21"/>
              </w:rPr>
            </w:rPrChange>
          </w:rPr>
          <w:fldChar w:fldCharType="end"/>
        </w:r>
        <w:r w:rsidR="00F524E9" w:rsidRPr="0032255C">
          <w:rPr>
            <w:rFonts w:ascii="Times New Roman" w:hAnsi="Times New Roman" w:cs="Times New Roman"/>
            <w:sz w:val="22"/>
            <w:szCs w:val="22"/>
            <w:rPrChange w:id="18" w:author="a14604" w:date="2025-10-15T16:47:00Z">
              <w:rPr>
                <w:rFonts w:ascii="Times New Roman" w:hAnsi="Times New Roman" w:cs="Times New Roman"/>
                <w:sz w:val="21"/>
                <w:szCs w:val="21"/>
              </w:rPr>
            </w:rPrChange>
          </w:rPr>
          <w:t xml:space="preserve"> </w:t>
        </w:r>
        <w:r w:rsidR="00F524E9" w:rsidRPr="0032255C">
          <w:rPr>
            <w:rFonts w:ascii="Times New Roman" w:hAnsi="Times New Roman" w:cs="Times New Roman" w:hint="default"/>
            <w:sz w:val="22"/>
            <w:szCs w:val="22"/>
            <w:rPrChange w:id="19" w:author="a14604" w:date="2025-10-15T16:47:00Z">
              <w:rPr>
                <w:rFonts w:ascii="Times New Roman" w:hAnsi="Times New Roman" w:cs="Times New Roman" w:hint="default"/>
                <w:sz w:val="21"/>
                <w:szCs w:val="21"/>
              </w:rPr>
            </w:rPrChange>
          </w:rPr>
          <w:t xml:space="preserve">| </w:t>
        </w:r>
        <w:r w:rsidR="00F524E9" w:rsidRPr="0032255C">
          <w:rPr>
            <w:rFonts w:ascii="Times New Roman" w:hAnsi="Times New Roman" w:cs="Times New Roman" w:hint="default"/>
            <w:sz w:val="22"/>
            <w:szCs w:val="22"/>
            <w:rPrChange w:id="20" w:author="a14604" w:date="2025-10-15T16:47:00Z">
              <w:rPr>
                <w:rFonts w:ascii="Times New Roman" w:hAnsi="Times New Roman" w:cs="Times New Roman" w:hint="default"/>
                <w:sz w:val="21"/>
                <w:szCs w:val="21"/>
              </w:rPr>
            </w:rPrChange>
          </w:rPr>
          <w:fldChar w:fldCharType="begin"/>
        </w:r>
        <w:r w:rsidR="00F524E9" w:rsidRPr="0032255C">
          <w:rPr>
            <w:rFonts w:ascii="Times New Roman" w:hAnsi="Times New Roman" w:cs="Times New Roman" w:hint="default"/>
            <w:sz w:val="22"/>
            <w:szCs w:val="22"/>
            <w:rPrChange w:id="21" w:author="a14604" w:date="2025-10-15T16:47:00Z">
              <w:rPr>
                <w:rFonts w:ascii="Times New Roman" w:hAnsi="Times New Roman" w:cs="Times New Roman" w:hint="default"/>
                <w:sz w:val="21"/>
                <w:szCs w:val="21"/>
              </w:rPr>
            </w:rPrChange>
          </w:rPr>
          <w:instrText xml:space="preserve"> HYPERLINK "https://github.com/Lucas-Jin-Qh" </w:instrText>
        </w:r>
        <w:r w:rsidR="00F524E9" w:rsidRPr="0032255C">
          <w:rPr>
            <w:rFonts w:ascii="Times New Roman" w:hAnsi="Times New Roman" w:cs="Times New Roman" w:hint="default"/>
            <w:sz w:val="22"/>
            <w:szCs w:val="22"/>
            <w:rPrChange w:id="22" w:author="a14604" w:date="2025-10-15T16:47:00Z">
              <w:rPr>
                <w:rFonts w:ascii="Times New Roman" w:hAnsi="Times New Roman" w:cs="Times New Roman" w:hint="default"/>
                <w:sz w:val="21"/>
                <w:szCs w:val="21"/>
              </w:rPr>
            </w:rPrChange>
          </w:rPr>
          <w:fldChar w:fldCharType="separate"/>
        </w:r>
        <w:r w:rsidR="00F524E9" w:rsidRPr="0032255C">
          <w:rPr>
            <w:rStyle w:val="a7"/>
            <w:rFonts w:hint="eastAsia"/>
            <w:sz w:val="22"/>
            <w:szCs w:val="22"/>
            <w:rPrChange w:id="23" w:author="a14604" w:date="2025-10-15T16:47:00Z">
              <w:rPr>
                <w:rStyle w:val="a7"/>
                <w:rFonts w:hint="eastAsia"/>
                <w:sz w:val="21"/>
                <w:szCs w:val="21"/>
              </w:rPr>
            </w:rPrChange>
          </w:rPr>
          <w:t>https://github.com/Lucas-Jin-Qh</w:t>
        </w:r>
        <w:r w:rsidR="00F524E9" w:rsidRPr="0032255C">
          <w:rPr>
            <w:rFonts w:ascii="Times New Roman" w:hAnsi="Times New Roman" w:cs="Times New Roman" w:hint="default"/>
            <w:sz w:val="22"/>
            <w:szCs w:val="22"/>
            <w:rPrChange w:id="24" w:author="a14604" w:date="2025-10-15T16:47:00Z">
              <w:rPr>
                <w:rFonts w:ascii="Times New Roman" w:hAnsi="Times New Roman" w:cs="Times New Roman" w:hint="default"/>
                <w:sz w:val="21"/>
                <w:szCs w:val="21"/>
              </w:rPr>
            </w:rPrChange>
          </w:rPr>
          <w:fldChar w:fldCharType="end"/>
        </w:r>
      </w:ins>
    </w:p>
    <w:p w14:paraId="046C8FD4" w14:textId="2B17C433" w:rsidR="00D0500F" w:rsidRPr="00684C4F" w:rsidDel="00F524E9" w:rsidRDefault="00C84CC9" w:rsidP="00684C4F">
      <w:pPr>
        <w:pStyle w:val="a8"/>
        <w:ind w:left="284"/>
        <w:jc w:val="center"/>
        <w:rPr>
          <w:del w:id="25" w:author="a14604" w:date="2025-10-14T16:44:00Z"/>
          <w:rFonts w:ascii="Times New Roman" w:hAnsi="Times New Roman" w:cs="Times New Roman" w:hint="default"/>
          <w:szCs w:val="40"/>
          <w:rPrChange w:id="26" w:author="a14604" w:date="2025-10-15T16:48:00Z">
            <w:rPr>
              <w:del w:id="27" w:author="a14604" w:date="2025-10-14T16:44:00Z"/>
              <w:rFonts w:ascii="Times New Roman" w:hAnsi="Times New Roman" w:cs="Times New Roman" w:hint="default"/>
              <w:sz w:val="20"/>
            </w:rPr>
          </w:rPrChange>
        </w:rPr>
        <w:pPrChange w:id="28" w:author="a14604" w:date="2025-10-15T16:48:00Z">
          <w:pPr>
            <w:pStyle w:val="a8"/>
            <w:spacing w:line="240" w:lineRule="exact"/>
            <w:ind w:left="284"/>
            <w:jc w:val="center"/>
          </w:pPr>
        </w:pPrChange>
      </w:pPr>
      <w:del w:id="29" w:author="a14604" w:date="2025-10-14T16:44:00Z">
        <w:r w:rsidRPr="00684C4F" w:rsidDel="00F524E9">
          <w:rPr>
            <w:rFonts w:ascii="Times New Roman" w:hAnsi="Times New Roman" w:cs="Times New Roman" w:hint="default"/>
            <w:szCs w:val="40"/>
            <w:rPrChange w:id="30" w:author="a14604" w:date="2025-10-15T16:48:00Z">
              <w:rPr>
                <w:rFonts w:ascii="Times New Roman" w:hAnsi="Times New Roman" w:cs="Times New Roman" w:hint="default"/>
                <w:sz w:val="20"/>
              </w:rPr>
            </w:rPrChange>
          </w:rPr>
          <w:delText>Tel.: +86 1776666819 | Email:</w:delText>
        </w:r>
        <w:r w:rsidRPr="00684C4F" w:rsidDel="00F524E9">
          <w:rPr>
            <w:rFonts w:ascii="Times New Roman" w:hAnsi="Times New Roman" w:cs="Times New Roman" w:hint="default"/>
            <w:b/>
            <w:szCs w:val="40"/>
            <w:rPrChange w:id="31" w:author="a14604" w:date="2025-10-15T16:48:00Z">
              <w:rPr>
                <w:rFonts w:ascii="Times New Roman" w:hAnsi="Times New Roman" w:cs="Times New Roman" w:hint="default"/>
                <w:b/>
                <w:kern w:val="0"/>
                <w:sz w:val="20"/>
              </w:rPr>
            </w:rPrChange>
          </w:rPr>
          <w:delText xml:space="preserve"> </w:delText>
        </w:r>
        <w:r w:rsidRPr="00684C4F" w:rsidDel="00F524E9">
          <w:rPr>
            <w:rFonts w:ascii="Times New Roman" w:hAnsi="Times New Roman" w:cs="Times New Roman" w:hint="default"/>
            <w:szCs w:val="40"/>
            <w:rPrChange w:id="32" w:author="a14604" w:date="2025-10-15T16:48:00Z">
              <w:rPr>
                <w:rFonts w:ascii="Times New Roman" w:hAnsi="Times New Roman" w:cs="Times New Roman" w:hint="default"/>
                <w:sz w:val="20"/>
              </w:rPr>
            </w:rPrChange>
          </w:rPr>
          <w:delText xml:space="preserve">qihangjin@mail.ustc.edu.cn </w:delText>
        </w:r>
      </w:del>
    </w:p>
    <w:p w14:paraId="53D66E43" w14:textId="14C3C9B1" w:rsidR="00D0500F" w:rsidRPr="00684C4F" w:rsidDel="00F524E9" w:rsidRDefault="00C84CC9" w:rsidP="00684C4F">
      <w:pPr>
        <w:pStyle w:val="a8"/>
        <w:ind w:left="284"/>
        <w:jc w:val="center"/>
        <w:rPr>
          <w:del w:id="33" w:author="a14604" w:date="2025-10-14T16:44:00Z"/>
          <w:rFonts w:ascii="Times New Roman" w:hAnsi="Times New Roman" w:cs="Times New Roman" w:hint="default"/>
          <w:szCs w:val="40"/>
          <w:rPrChange w:id="34" w:author="a14604" w:date="2025-10-15T16:48:00Z">
            <w:rPr>
              <w:del w:id="35" w:author="a14604" w:date="2025-10-14T16:44:00Z"/>
              <w:rFonts w:ascii="Times New Roman" w:hAnsi="Times New Roman" w:cs="Times New Roman" w:hint="default"/>
              <w:sz w:val="20"/>
            </w:rPr>
          </w:rPrChange>
        </w:rPr>
        <w:pPrChange w:id="36" w:author="a14604" w:date="2025-10-15T16:48:00Z">
          <w:pPr>
            <w:pStyle w:val="a8"/>
            <w:spacing w:line="240" w:lineRule="exact"/>
            <w:ind w:left="284"/>
            <w:jc w:val="center"/>
          </w:pPr>
        </w:pPrChange>
      </w:pPr>
      <w:del w:id="37" w:author="a14604" w:date="2025-10-14T16:44:00Z">
        <w:r w:rsidRPr="00684C4F" w:rsidDel="00F524E9">
          <w:rPr>
            <w:rFonts w:ascii="Times New Roman" w:hAnsi="Times New Roman" w:cs="Times New Roman" w:hint="default"/>
            <w:szCs w:val="40"/>
            <w:rPrChange w:id="38" w:author="a14604" w:date="2025-10-15T16:48:00Z">
              <w:rPr>
                <w:rFonts w:ascii="Times New Roman" w:hAnsi="Times New Roman" w:cs="Times New Roman" w:hint="default"/>
                <w:sz w:val="20"/>
              </w:rPr>
            </w:rPrChange>
          </w:rPr>
          <w:delText>GitHub: https://github.com/Lucas-Jin-Qh</w:delText>
        </w:r>
      </w:del>
    </w:p>
    <w:p w14:paraId="6450EDA9" w14:textId="77777777" w:rsidR="00D0500F" w:rsidRPr="00684C4F" w:rsidRDefault="00C84CC9" w:rsidP="00684C4F">
      <w:pPr>
        <w:pStyle w:val="2"/>
        <w:rPr>
          <w:rFonts w:ascii="Times New Roman" w:hAnsi="Times New Roman" w:cs="Times New Roman"/>
          <w:szCs w:val="24"/>
          <w:rPrChange w:id="39" w:author="a14604" w:date="2025-10-15T16:48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pPrChange w:id="40" w:author="a14604" w:date="2025-10-15T16:48:00Z">
          <w:pPr>
            <w:pStyle w:val="2"/>
            <w:spacing w:line="240" w:lineRule="exact"/>
          </w:pPr>
        </w:pPrChange>
      </w:pPr>
      <w:r w:rsidRPr="00684C4F">
        <w:rPr>
          <w:rFonts w:ascii="Times New Roman" w:hAnsi="Times New Roman" w:cs="Times New Roman"/>
          <w:szCs w:val="24"/>
          <w:rPrChange w:id="41" w:author="a14604" w:date="2025-10-15T16:48:00Z">
            <w:rPr>
              <w:rFonts w:ascii="Times New Roman" w:hAnsi="Times New Roman" w:cs="Times New Roman"/>
              <w:sz w:val="20"/>
              <w:szCs w:val="20"/>
            </w:rPr>
          </w:rPrChange>
        </w:rPr>
        <w:t>EDUCATION</w:t>
      </w:r>
    </w:p>
    <w:p w14:paraId="0FBA46C3" w14:textId="0C516E69" w:rsidR="00D0500F" w:rsidRPr="0032255C" w:rsidRDefault="00C84CC9" w:rsidP="00684C4F">
      <w:pPr>
        <w:jc w:val="distribute"/>
        <w:rPr>
          <w:rFonts w:ascii="Times New Roman" w:hAnsi="Times New Roman" w:cs="Times New Roman" w:hint="default"/>
          <w:b/>
          <w:bCs/>
          <w:sz w:val="21"/>
          <w:szCs w:val="21"/>
          <w:rPrChange w:id="42" w:author="a14604" w:date="2025-10-15T16:47:00Z">
            <w:rPr>
              <w:rFonts w:ascii="Times New Roman" w:hAnsi="Times New Roman" w:cs="Times New Roman" w:hint="default"/>
              <w:b/>
              <w:bCs/>
              <w:sz w:val="20"/>
            </w:rPr>
          </w:rPrChange>
        </w:rPr>
        <w:pPrChange w:id="43" w:author="a14604" w:date="2025-10-15T16:48:00Z">
          <w:pPr>
            <w:spacing w:line="240" w:lineRule="exact"/>
            <w:jc w:val="distribute"/>
          </w:pPr>
        </w:pPrChange>
      </w:pPr>
      <w:r w:rsidRPr="0032255C">
        <w:rPr>
          <w:rFonts w:ascii="Times New Roman" w:hAnsi="Times New Roman" w:cs="Times New Roman" w:hint="default"/>
          <w:b/>
          <w:bCs/>
          <w:sz w:val="21"/>
          <w:szCs w:val="21"/>
          <w:rPrChange w:id="44" w:author="a14604" w:date="2025-10-15T16:47:00Z">
            <w:rPr>
              <w:rFonts w:ascii="Times New Roman" w:hAnsi="Times New Roman" w:cs="Times New Roman" w:hint="default"/>
              <w:b/>
              <w:bCs/>
              <w:sz w:val="20"/>
            </w:rPr>
          </w:rPrChange>
        </w:rPr>
        <w:t>University of Science and Technology of China</w:t>
      </w:r>
      <w:ins w:id="45" w:author="a14604" w:date="2025-10-15T16:57:00Z">
        <w:r w:rsidR="00F813D1">
          <w:rPr>
            <w:rFonts w:ascii="Times New Roman" w:hAnsi="Times New Roman" w:cs="Times New Roman" w:hint="default"/>
            <w:b/>
            <w:bCs/>
            <w:sz w:val="21"/>
            <w:szCs w:val="21"/>
          </w:rPr>
          <w:t xml:space="preserve"> </w:t>
        </w:r>
        <w:r w:rsidR="00F813D1" w:rsidRPr="00F277CD">
          <w:rPr>
            <w:rFonts w:ascii="Times New Roman" w:hAnsi="Times New Roman" w:cs="Times New Roman" w:hint="default"/>
            <w:b/>
            <w:bCs/>
            <w:sz w:val="21"/>
            <w:szCs w:val="21"/>
          </w:rPr>
          <w:t>(USTC)</w:t>
        </w:r>
      </w:ins>
      <w:ins w:id="46" w:author="a14604" w:date="2025-10-14T16:47:00Z">
        <w:r w:rsidR="00647701" w:rsidRPr="0032255C">
          <w:rPr>
            <w:rFonts w:ascii="Times New Roman" w:hAnsi="Times New Roman" w:cs="Times New Roman" w:hint="default"/>
            <w:b/>
            <w:bCs/>
            <w:sz w:val="21"/>
            <w:szCs w:val="21"/>
            <w:rPrChange w:id="47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, </w:t>
        </w:r>
      </w:ins>
      <w:del w:id="48" w:author="a14604" w:date="2025-10-14T16:47:00Z">
        <w:r w:rsidRPr="0032255C" w:rsidDel="00647701">
          <w:rPr>
            <w:rFonts w:ascii="Times New Roman" w:hAnsi="Times New Roman" w:cs="Times New Roman" w:hint="default"/>
            <w:b/>
            <w:bCs/>
            <w:sz w:val="21"/>
            <w:szCs w:val="21"/>
            <w:rPrChange w:id="49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delText>，</w:delText>
        </w:r>
      </w:del>
      <w:r w:rsidRPr="0032255C">
        <w:rPr>
          <w:rFonts w:ascii="Times New Roman" w:hAnsi="Times New Roman" w:cs="Times New Roman" w:hint="default"/>
          <w:b/>
          <w:bCs/>
          <w:sz w:val="21"/>
          <w:szCs w:val="21"/>
          <w:rPrChange w:id="50" w:author="a14604" w:date="2025-10-15T16:47:00Z">
            <w:rPr>
              <w:rFonts w:ascii="Times New Roman" w:hAnsi="Times New Roman" w:cs="Times New Roman" w:hint="default"/>
              <w:b/>
              <w:bCs/>
              <w:sz w:val="20"/>
            </w:rPr>
          </w:rPrChange>
        </w:rPr>
        <w:t xml:space="preserve">Institute of Advanced </w:t>
      </w:r>
      <w:del w:id="51" w:author="a14604" w:date="2025-10-14T16:59:00Z">
        <w:r w:rsidRPr="0032255C" w:rsidDel="00A67007">
          <w:rPr>
            <w:rFonts w:ascii="Times New Roman" w:hAnsi="Times New Roman" w:cs="Times New Roman" w:hint="default"/>
            <w:b/>
            <w:bCs/>
            <w:sz w:val="21"/>
            <w:szCs w:val="21"/>
            <w:rPrChange w:id="52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delText xml:space="preserve">Technology  </w:delText>
        </w:r>
        <w:r w:rsidRPr="0032255C" w:rsidDel="00A67007">
          <w:rPr>
            <w:rFonts w:ascii="Times New Roman" w:hAnsi="Times New Roman" w:cs="Times New Roman"/>
            <w:b/>
            <w:bCs/>
            <w:sz w:val="21"/>
            <w:szCs w:val="21"/>
            <w:rPrChange w:id="53" w:author="a14604" w:date="2025-10-15T16:47:00Z">
              <w:rPr>
                <w:rFonts w:ascii="Times New Roman" w:hAnsi="Times New Roman" w:cs="Times New Roman"/>
                <w:b/>
                <w:bCs/>
                <w:sz w:val="20"/>
              </w:rPr>
            </w:rPrChange>
          </w:rPr>
          <w:delText xml:space="preserve">                   </w:delText>
        </w:r>
        <w:r w:rsidRPr="0032255C" w:rsidDel="00A67007">
          <w:rPr>
            <w:rFonts w:ascii="Times New Roman" w:hAnsi="Times New Roman" w:cs="Times New Roman" w:hint="default"/>
            <w:b/>
            <w:bCs/>
            <w:sz w:val="21"/>
            <w:szCs w:val="21"/>
            <w:rPrChange w:id="54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delText xml:space="preserve">   </w:delText>
        </w:r>
      </w:del>
      <w:ins w:id="55" w:author="a14604" w:date="2025-10-14T16:59:00Z">
        <w:r w:rsidR="00A67007" w:rsidRPr="0032255C">
          <w:rPr>
            <w:rFonts w:ascii="Times New Roman" w:hAnsi="Times New Roman" w:cs="Times New Roman" w:hint="default"/>
            <w:b/>
            <w:bCs/>
            <w:sz w:val="21"/>
            <w:szCs w:val="21"/>
            <w:rPrChange w:id="56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Technology  </w:t>
        </w:r>
        <w:r w:rsidR="00A67007" w:rsidRPr="0032255C">
          <w:rPr>
            <w:rFonts w:ascii="Times New Roman" w:hAnsi="Times New Roman" w:cs="Times New Roman"/>
            <w:b/>
            <w:bCs/>
            <w:sz w:val="21"/>
            <w:szCs w:val="21"/>
            <w:rPrChange w:id="57" w:author="a14604" w:date="2025-10-15T16:47:00Z">
              <w:rPr>
                <w:rFonts w:ascii="Times New Roman" w:hAnsi="Times New Roman" w:cs="Times New Roman"/>
                <w:b/>
                <w:bCs/>
                <w:sz w:val="20"/>
              </w:rPr>
            </w:rPrChange>
          </w:rPr>
          <w:t xml:space="preserve">         </w:t>
        </w:r>
        <w:r w:rsidR="00A67007" w:rsidRPr="0032255C">
          <w:rPr>
            <w:rFonts w:ascii="Times New Roman" w:hAnsi="Times New Roman" w:cs="Times New Roman" w:hint="default"/>
            <w:b/>
            <w:bCs/>
            <w:sz w:val="21"/>
            <w:szCs w:val="21"/>
            <w:rPrChange w:id="58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  </w:t>
        </w:r>
      </w:ins>
      <w:r w:rsidRPr="0032255C">
        <w:rPr>
          <w:rFonts w:ascii="Times New Roman" w:hAnsi="Times New Roman" w:cs="Times New Roman" w:hint="default"/>
          <w:b/>
          <w:bCs/>
          <w:sz w:val="21"/>
          <w:szCs w:val="21"/>
          <w:rPrChange w:id="59" w:author="a14604" w:date="2025-10-15T16:47:00Z">
            <w:rPr>
              <w:rFonts w:ascii="Times New Roman" w:hAnsi="Times New Roman" w:cs="Times New Roman" w:hint="default"/>
              <w:b/>
              <w:bCs/>
              <w:sz w:val="20"/>
            </w:rPr>
          </w:rPrChange>
        </w:rPr>
        <w:t>Hefei, China</w:t>
      </w:r>
    </w:p>
    <w:p w14:paraId="78395C8F" w14:textId="692B16F5" w:rsidR="00D0500F" w:rsidRPr="0032255C" w:rsidRDefault="00C84CC9" w:rsidP="00684C4F">
      <w:pPr>
        <w:ind w:right="-7"/>
        <w:jc w:val="distribute"/>
        <w:rPr>
          <w:rFonts w:ascii="Times New Roman" w:hAnsi="Times New Roman" w:cs="Times New Roman" w:hint="default"/>
          <w:sz w:val="21"/>
          <w:szCs w:val="21"/>
          <w:rPrChange w:id="60" w:author="a14604" w:date="2025-10-15T16:47:00Z">
            <w:rPr>
              <w:rFonts w:ascii="Times New Roman" w:hAnsi="Times New Roman" w:cs="Times New Roman" w:hint="default"/>
              <w:sz w:val="20"/>
            </w:rPr>
          </w:rPrChange>
        </w:rPr>
        <w:pPrChange w:id="61" w:author="a14604" w:date="2025-10-15T16:48:00Z">
          <w:pPr>
            <w:spacing w:line="240" w:lineRule="exact"/>
            <w:ind w:right="-7"/>
            <w:jc w:val="distribute"/>
          </w:pPr>
        </w:pPrChange>
      </w:pPr>
      <w:r w:rsidRPr="0032255C">
        <w:rPr>
          <w:rFonts w:ascii="Times New Roman" w:hAnsi="Times New Roman" w:cs="Times New Roman" w:hint="default"/>
          <w:b/>
          <w:bCs/>
          <w:i/>
          <w:iCs/>
          <w:sz w:val="21"/>
          <w:szCs w:val="21"/>
          <w:rPrChange w:id="62" w:author="a14604" w:date="2025-10-15T16:47:00Z">
            <w:rPr>
              <w:rFonts w:ascii="Times New Roman" w:hAnsi="Times New Roman" w:cs="Times New Roman" w:hint="default"/>
              <w:i/>
              <w:iCs/>
              <w:sz w:val="20"/>
            </w:rPr>
          </w:rPrChange>
        </w:rPr>
        <w:t>Master</w:t>
      </w:r>
      <w:del w:id="63" w:author="a14604" w:date="2025-10-14T16:50:00Z">
        <w:r w:rsidRPr="0032255C" w:rsidDel="004F1017">
          <w:rPr>
            <w:rFonts w:ascii="Times New Roman" w:hAnsi="Times New Roman" w:cs="Times New Roman" w:hint="default"/>
            <w:b/>
            <w:bCs/>
            <w:i/>
            <w:iCs/>
            <w:sz w:val="21"/>
            <w:szCs w:val="21"/>
            <w:rPrChange w:id="64" w:author="a14604" w:date="2025-10-15T16:47:00Z">
              <w:rPr>
                <w:rFonts w:ascii="Times New Roman" w:hAnsi="Times New Roman" w:cs="Times New Roman" w:hint="default"/>
                <w:i/>
                <w:iCs/>
                <w:sz w:val="20"/>
              </w:rPr>
            </w:rPrChange>
          </w:rPr>
          <w:delText>’s in Computer Technolog</w:delText>
        </w:r>
      </w:del>
      <w:ins w:id="65" w:author="a14604" w:date="2025-10-14T16:50:00Z">
        <w:r w:rsidR="004F1017" w:rsidRPr="0032255C">
          <w:rPr>
            <w:rFonts w:ascii="Times New Roman" w:hAnsi="Times New Roman" w:cs="Times New Roman" w:hint="default"/>
            <w:b/>
            <w:bCs/>
            <w:i/>
            <w:iCs/>
            <w:sz w:val="21"/>
            <w:szCs w:val="21"/>
            <w:rPrChange w:id="66" w:author="a14604" w:date="2025-10-15T16:47:00Z">
              <w:rPr>
                <w:rFonts w:ascii="Times New Roman" w:hAnsi="Times New Roman" w:cs="Times New Roman" w:hint="default"/>
                <w:i/>
                <w:iCs/>
                <w:sz w:val="20"/>
              </w:rPr>
            </w:rPrChange>
          </w:rPr>
          <w:t xml:space="preserve"> of Engineerin</w:t>
        </w:r>
      </w:ins>
      <w:ins w:id="67" w:author="a14604" w:date="2025-10-14T16:51:00Z">
        <w:r w:rsidR="004F1017" w:rsidRPr="0032255C">
          <w:rPr>
            <w:rFonts w:ascii="Times New Roman" w:hAnsi="Times New Roman" w:cs="Times New Roman" w:hint="default"/>
            <w:b/>
            <w:bCs/>
            <w:i/>
            <w:iCs/>
            <w:sz w:val="21"/>
            <w:szCs w:val="21"/>
            <w:rPrChange w:id="68" w:author="a14604" w:date="2025-10-15T16:47:00Z">
              <w:rPr>
                <w:rFonts w:ascii="Times New Roman" w:hAnsi="Times New Roman" w:cs="Times New Roman" w:hint="default"/>
                <w:i/>
                <w:iCs/>
                <w:sz w:val="20"/>
              </w:rPr>
            </w:rPrChange>
          </w:rPr>
          <w:t>g in Electronic and Information Engineering</w:t>
        </w:r>
      </w:ins>
      <w:del w:id="69" w:author="a14604" w:date="2025-10-14T16:50:00Z">
        <w:r w:rsidRPr="0032255C" w:rsidDel="004F1017">
          <w:rPr>
            <w:rFonts w:ascii="Times New Roman" w:hAnsi="Times New Roman" w:cs="Times New Roman" w:hint="default"/>
            <w:b/>
            <w:bCs/>
            <w:i/>
            <w:iCs/>
            <w:sz w:val="21"/>
            <w:szCs w:val="21"/>
            <w:rPrChange w:id="70" w:author="a14604" w:date="2025-10-15T16:47:00Z">
              <w:rPr>
                <w:rFonts w:ascii="Times New Roman" w:hAnsi="Times New Roman" w:cs="Times New Roman" w:hint="default"/>
                <w:i/>
                <w:iCs/>
                <w:sz w:val="20"/>
              </w:rPr>
            </w:rPrChange>
          </w:rPr>
          <w:delText>y</w:delText>
        </w:r>
      </w:del>
      <w:ins w:id="71" w:author="a14604" w:date="2025-10-15T16:45:00Z">
        <w:r w:rsidR="00C25024" w:rsidRPr="0032255C">
          <w:rPr>
            <w:rFonts w:ascii="Times New Roman" w:hAnsi="Times New Roman" w:cs="Times New Roman" w:hint="default"/>
            <w:b/>
            <w:bCs/>
            <w:sz w:val="22"/>
            <w:szCs w:val="22"/>
            <w:rPrChange w:id="72" w:author="a14604" w:date="2025-10-15T16:47:00Z"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</w:rPrChange>
          </w:rPr>
          <w:t xml:space="preserve"> | </w:t>
        </w:r>
      </w:ins>
      <w:ins w:id="73" w:author="a14604" w:date="2025-10-14T16:45:00Z">
        <w:r w:rsidR="00F524E9" w:rsidRPr="0032255C">
          <w:rPr>
            <w:rFonts w:ascii="Times New Roman" w:hAnsi="Times New Roman" w:cs="Times New Roman" w:hint="default"/>
            <w:b/>
            <w:bCs/>
            <w:sz w:val="22"/>
            <w:szCs w:val="22"/>
            <w:rPrChange w:id="74" w:author="a14604" w:date="2025-10-15T16:47:00Z"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</w:rPrChange>
          </w:rPr>
          <w:t>GPA: 3.8/4.3</w:t>
        </w:r>
      </w:ins>
      <w:del w:id="75" w:author="a14604" w:date="2025-10-14T16:45:00Z">
        <w:r w:rsidRPr="0032255C" w:rsidDel="00F524E9">
          <w:rPr>
            <w:rFonts w:ascii="Times New Roman" w:hAnsi="Times New Roman" w:cs="Times New Roman" w:hint="default"/>
            <w:i/>
            <w:iCs/>
            <w:sz w:val="21"/>
            <w:szCs w:val="21"/>
            <w:rPrChange w:id="76" w:author="a14604" w:date="2025-10-15T16:47:00Z">
              <w:rPr>
                <w:rFonts w:ascii="Times New Roman" w:hAnsi="Times New Roman" w:cs="Times New Roman" w:hint="default"/>
                <w:i/>
                <w:iCs/>
                <w:sz w:val="20"/>
              </w:rPr>
            </w:rPrChange>
          </w:rPr>
          <w:delText xml:space="preserve">, GPA:3.65/4.3 </w:delText>
        </w:r>
      </w:del>
      <w:r w:rsidRPr="0032255C">
        <w:rPr>
          <w:rFonts w:ascii="Times New Roman" w:hAnsi="Times New Roman" w:cs="Times New Roman" w:hint="default"/>
          <w:i/>
          <w:iCs/>
          <w:sz w:val="21"/>
          <w:szCs w:val="21"/>
          <w:rPrChange w:id="77" w:author="a14604" w:date="2025-10-15T16:47:00Z">
            <w:rPr>
              <w:rFonts w:ascii="Times New Roman" w:hAnsi="Times New Roman" w:cs="Times New Roman" w:hint="default"/>
              <w:i/>
              <w:iCs/>
              <w:sz w:val="20"/>
            </w:rPr>
          </w:rPrChange>
        </w:rPr>
        <w:t xml:space="preserve"> </w:t>
      </w:r>
      <w:r w:rsidRPr="0032255C">
        <w:rPr>
          <w:rFonts w:ascii="Times New Roman" w:hAnsi="Times New Roman" w:cs="Times New Roman" w:hint="default"/>
          <w:sz w:val="21"/>
          <w:szCs w:val="21"/>
          <w:rPrChange w:id="78" w:author="a14604" w:date="2025-10-15T16:47:00Z">
            <w:rPr>
              <w:rFonts w:ascii="Times New Roman" w:hAnsi="Times New Roman" w:cs="Times New Roman" w:hint="default"/>
              <w:sz w:val="20"/>
            </w:rPr>
          </w:rPrChange>
        </w:rPr>
        <w:t xml:space="preserve"> </w:t>
      </w:r>
      <w:del w:id="79" w:author="a14604" w:date="2025-10-14T16:59:00Z">
        <w:r w:rsidRPr="0032255C" w:rsidDel="001F146E">
          <w:rPr>
            <w:rFonts w:ascii="Times New Roman" w:hAnsi="Times New Roman" w:cs="Times New Roman" w:hint="default"/>
            <w:sz w:val="21"/>
            <w:szCs w:val="21"/>
            <w:rPrChange w:id="80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delText xml:space="preserve">  </w:delText>
        </w:r>
      </w:del>
      <w:r w:rsidRPr="0032255C">
        <w:rPr>
          <w:rFonts w:ascii="Times New Roman" w:hAnsi="Times New Roman" w:cs="Times New Roman" w:hint="default"/>
          <w:sz w:val="21"/>
          <w:szCs w:val="21"/>
          <w:rPrChange w:id="81" w:author="a14604" w:date="2025-10-15T16:47:00Z">
            <w:rPr>
              <w:rFonts w:ascii="Times New Roman" w:hAnsi="Times New Roman" w:cs="Times New Roman" w:hint="default"/>
              <w:sz w:val="20"/>
            </w:rPr>
          </w:rPrChange>
        </w:rPr>
        <w:t xml:space="preserve">           </w:t>
      </w:r>
      <w:r w:rsidRPr="0032255C">
        <w:rPr>
          <w:rFonts w:ascii="Times New Roman" w:hAnsi="Times New Roman" w:cs="Times New Roman"/>
          <w:sz w:val="21"/>
          <w:szCs w:val="21"/>
          <w:rPrChange w:id="82" w:author="a14604" w:date="2025-10-15T16:47:00Z">
            <w:rPr>
              <w:rFonts w:ascii="Times New Roman" w:hAnsi="Times New Roman" w:cs="Times New Roman"/>
              <w:sz w:val="20"/>
            </w:rPr>
          </w:rPrChange>
        </w:rPr>
        <w:t xml:space="preserve"> </w:t>
      </w:r>
      <w:del w:id="83" w:author="a14604" w:date="2025-10-15T16:47:00Z">
        <w:r w:rsidRPr="0032255C" w:rsidDel="0032255C">
          <w:rPr>
            <w:rFonts w:ascii="Times New Roman" w:hAnsi="Times New Roman" w:cs="Times New Roman"/>
            <w:sz w:val="21"/>
            <w:szCs w:val="21"/>
            <w:rPrChange w:id="84" w:author="a14604" w:date="2025-10-15T16:47:00Z">
              <w:rPr>
                <w:rFonts w:ascii="Times New Roman" w:hAnsi="Times New Roman" w:cs="Times New Roman"/>
                <w:sz w:val="20"/>
              </w:rPr>
            </w:rPrChange>
          </w:rPr>
          <w:delText xml:space="preserve">   </w:delText>
        </w:r>
      </w:del>
      <w:del w:id="85" w:author="a14604" w:date="2025-10-15T16:46:00Z">
        <w:r w:rsidRPr="0032255C" w:rsidDel="00944ADF">
          <w:rPr>
            <w:rFonts w:ascii="Times New Roman" w:hAnsi="Times New Roman" w:cs="Times New Roman"/>
            <w:sz w:val="21"/>
            <w:szCs w:val="21"/>
            <w:rPrChange w:id="86" w:author="a14604" w:date="2025-10-15T16:47:00Z">
              <w:rPr>
                <w:rFonts w:ascii="Times New Roman" w:hAnsi="Times New Roman" w:cs="Times New Roman"/>
                <w:sz w:val="20"/>
              </w:rPr>
            </w:rPrChange>
          </w:rPr>
          <w:delText xml:space="preserve">    </w:delText>
        </w:r>
      </w:del>
      <w:del w:id="87" w:author="a14604" w:date="2025-10-14T16:51:00Z">
        <w:r w:rsidRPr="0032255C" w:rsidDel="004F1017">
          <w:rPr>
            <w:rFonts w:ascii="Times New Roman" w:hAnsi="Times New Roman" w:cs="Times New Roman"/>
            <w:sz w:val="21"/>
            <w:szCs w:val="21"/>
            <w:rPrChange w:id="88" w:author="a14604" w:date="2025-10-15T16:47:00Z">
              <w:rPr>
                <w:rFonts w:ascii="Times New Roman" w:hAnsi="Times New Roman" w:cs="Times New Roman"/>
                <w:sz w:val="20"/>
              </w:rPr>
            </w:rPrChange>
          </w:rPr>
          <w:delText xml:space="preserve">                    </w:delText>
        </w:r>
        <w:r w:rsidRPr="0032255C" w:rsidDel="004F1017">
          <w:rPr>
            <w:rFonts w:ascii="Times New Roman" w:hAnsi="Times New Roman" w:cs="Times New Roman" w:hint="default"/>
            <w:sz w:val="21"/>
            <w:szCs w:val="21"/>
            <w:rPrChange w:id="89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delText xml:space="preserve">   </w:delText>
        </w:r>
      </w:del>
      <w:r w:rsidRPr="0032255C">
        <w:rPr>
          <w:rFonts w:ascii="Times New Roman" w:hAnsi="Times New Roman" w:cs="Times New Roman" w:hint="default"/>
          <w:sz w:val="21"/>
          <w:szCs w:val="21"/>
          <w:rPrChange w:id="90" w:author="a14604" w:date="2025-10-15T16:47:00Z">
            <w:rPr>
              <w:rFonts w:ascii="Times New Roman" w:hAnsi="Times New Roman" w:cs="Times New Roman" w:hint="default"/>
              <w:sz w:val="20"/>
            </w:rPr>
          </w:rPrChange>
        </w:rPr>
        <w:t>Aug</w:t>
      </w:r>
      <w:del w:id="91" w:author="a14604" w:date="2025-10-14T16:47:00Z">
        <w:r w:rsidRPr="0032255C" w:rsidDel="00F524E9">
          <w:rPr>
            <w:rFonts w:ascii="Times New Roman" w:hAnsi="Times New Roman" w:cs="Times New Roman" w:hint="default"/>
            <w:sz w:val="21"/>
            <w:szCs w:val="21"/>
            <w:rPrChange w:id="92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delText xml:space="preserve">ust / </w:delText>
        </w:r>
      </w:del>
      <w:ins w:id="93" w:author="a14604" w:date="2025-10-14T16:47:00Z">
        <w:r w:rsidR="00F524E9" w:rsidRPr="0032255C">
          <w:rPr>
            <w:rFonts w:ascii="Times New Roman" w:hAnsi="Times New Roman" w:cs="Times New Roman" w:hint="default"/>
            <w:sz w:val="21"/>
            <w:szCs w:val="21"/>
            <w:rPrChange w:id="94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t xml:space="preserve">. </w:t>
        </w:r>
      </w:ins>
      <w:r w:rsidRPr="0032255C">
        <w:rPr>
          <w:rFonts w:ascii="Times New Roman" w:hAnsi="Times New Roman" w:cs="Times New Roman" w:hint="default"/>
          <w:sz w:val="21"/>
          <w:szCs w:val="21"/>
          <w:rPrChange w:id="95" w:author="a14604" w:date="2025-10-15T16:47:00Z">
            <w:rPr>
              <w:rFonts w:ascii="Times New Roman" w:hAnsi="Times New Roman" w:cs="Times New Roman" w:hint="default"/>
              <w:sz w:val="20"/>
            </w:rPr>
          </w:rPrChange>
        </w:rPr>
        <w:t>2024</w:t>
      </w:r>
      <w:ins w:id="96" w:author="a14604" w:date="2025-10-15T16:46:00Z">
        <w:r w:rsidR="00944ADF" w:rsidRPr="0032255C">
          <w:rPr>
            <w:rFonts w:ascii="Times New Roman" w:hAnsi="Times New Roman" w:cs="Times New Roman" w:hint="default"/>
            <w:sz w:val="21"/>
            <w:szCs w:val="21"/>
            <w:rPrChange w:id="97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t xml:space="preserve"> – </w:t>
        </w:r>
        <w:r w:rsidR="00944ADF" w:rsidRPr="0032255C">
          <w:rPr>
            <w:rFonts w:ascii="Times New Roman" w:hAnsi="Times New Roman" w:cs="Times New Roman"/>
            <w:sz w:val="21"/>
            <w:szCs w:val="21"/>
            <w:rPrChange w:id="98" w:author="a14604" w:date="2025-10-15T16:47:00Z">
              <w:rPr>
                <w:rFonts w:ascii="Times New Roman" w:hAnsi="Times New Roman" w:cs="Times New Roman"/>
                <w:sz w:val="20"/>
              </w:rPr>
            </w:rPrChange>
          </w:rPr>
          <w:t>Jun</w:t>
        </w:r>
        <w:r w:rsidR="00944ADF" w:rsidRPr="0032255C">
          <w:rPr>
            <w:rFonts w:ascii="Times New Roman" w:hAnsi="Times New Roman" w:cs="Times New Roman" w:hint="default"/>
            <w:sz w:val="21"/>
            <w:szCs w:val="21"/>
            <w:rPrChange w:id="99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t>. 2027</w:t>
        </w:r>
      </w:ins>
      <w:ins w:id="100" w:author="a14604" w:date="2025-10-14T16:47:00Z">
        <w:r w:rsidR="00F524E9" w:rsidRPr="0032255C">
          <w:rPr>
            <w:rFonts w:ascii="Times New Roman" w:hAnsi="Times New Roman" w:cs="Times New Roman" w:hint="default"/>
            <w:sz w:val="21"/>
            <w:szCs w:val="21"/>
            <w:rPrChange w:id="101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t xml:space="preserve"> </w:t>
        </w:r>
      </w:ins>
      <w:del w:id="102" w:author="a14604" w:date="2025-10-15T16:46:00Z">
        <w:r w:rsidRPr="0032255C" w:rsidDel="00010AAA">
          <w:rPr>
            <w:rFonts w:ascii="Times New Roman" w:hAnsi="Times New Roman" w:cs="Times New Roman" w:hint="default"/>
            <w:bCs/>
            <w:iCs/>
            <w:sz w:val="21"/>
            <w:szCs w:val="21"/>
            <w:rPrChange w:id="103" w:author="a14604" w:date="2025-10-15T16:47:00Z">
              <w:rPr>
                <w:rFonts w:ascii="Times New Roman" w:hAnsi="Times New Roman" w:cs="Times New Roman" w:hint="default"/>
                <w:bCs/>
                <w:iCs/>
                <w:sz w:val="20"/>
              </w:rPr>
            </w:rPrChange>
          </w:rPr>
          <w:delText>–</w:delText>
        </w:r>
      </w:del>
      <w:del w:id="104" w:author="a14604" w:date="2025-10-15T16:45:00Z">
        <w:r w:rsidRPr="0032255C" w:rsidDel="00010AAA">
          <w:rPr>
            <w:rFonts w:ascii="Times New Roman" w:hAnsi="Times New Roman" w:cs="Times New Roman" w:hint="default"/>
            <w:sz w:val="21"/>
            <w:szCs w:val="21"/>
            <w:rPrChange w:id="105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delText>Present</w:delText>
        </w:r>
      </w:del>
    </w:p>
    <w:p w14:paraId="4BA0E338" w14:textId="11B3024B" w:rsidR="00D0500F" w:rsidRPr="0032255C" w:rsidRDefault="00C84CC9" w:rsidP="00684C4F">
      <w:pPr>
        <w:ind w:right="-6"/>
        <w:rPr>
          <w:ins w:id="106" w:author="a14604" w:date="2025-10-14T16:59:00Z"/>
          <w:rFonts w:ascii="Times New Roman" w:hAnsi="Times New Roman" w:cs="Times New Roman" w:hint="default"/>
          <w:sz w:val="21"/>
          <w:szCs w:val="21"/>
          <w:rPrChange w:id="107" w:author="a14604" w:date="2025-10-15T16:47:00Z">
            <w:rPr>
              <w:ins w:id="108" w:author="a14604" w:date="2025-10-14T16:59:00Z"/>
              <w:rFonts w:ascii="Times New Roman" w:hAnsi="Times New Roman" w:cs="Times New Roman" w:hint="default"/>
              <w:sz w:val="20"/>
            </w:rPr>
          </w:rPrChange>
        </w:rPr>
        <w:pPrChange w:id="109" w:author="a14604" w:date="2025-10-15T16:48:00Z">
          <w:pPr>
            <w:spacing w:line="240" w:lineRule="exact"/>
            <w:ind w:right="-6"/>
          </w:pPr>
        </w:pPrChange>
      </w:pPr>
      <w:r w:rsidRPr="0032255C">
        <w:rPr>
          <w:rFonts w:ascii="Times New Roman" w:hAnsi="Times New Roman" w:cs="Times New Roman" w:hint="default"/>
          <w:b/>
          <w:bCs/>
          <w:sz w:val="21"/>
          <w:szCs w:val="21"/>
          <w:rPrChange w:id="110" w:author="a14604" w:date="2025-10-15T16:47:00Z">
            <w:rPr>
              <w:rFonts w:ascii="Times New Roman" w:hAnsi="Times New Roman" w:cs="Times New Roman" w:hint="default"/>
              <w:b/>
              <w:bCs/>
              <w:sz w:val="20"/>
            </w:rPr>
          </w:rPrChange>
        </w:rPr>
        <w:t>Relevant Courses</w:t>
      </w:r>
      <w:r w:rsidRPr="0032255C">
        <w:rPr>
          <w:rFonts w:ascii="Times New Roman" w:hAnsi="Times New Roman" w:cs="Times New Roman" w:hint="default"/>
          <w:sz w:val="21"/>
          <w:szCs w:val="21"/>
          <w:rPrChange w:id="111" w:author="a14604" w:date="2025-10-15T16:47:00Z">
            <w:rPr>
              <w:rFonts w:ascii="Times New Roman" w:hAnsi="Times New Roman" w:cs="Times New Roman" w:hint="default"/>
              <w:sz w:val="20"/>
            </w:rPr>
          </w:rPrChange>
        </w:rPr>
        <w:t>: Computational Number Theory, Advanced Artificial Intelligence, Computer Vision, Advanced Computer Networks, Deep Learning by Doing</w:t>
      </w:r>
      <w:del w:id="112" w:author="a14604" w:date="2025-10-14T16:47:00Z">
        <w:r w:rsidRPr="0032255C" w:rsidDel="00F524E9">
          <w:rPr>
            <w:rFonts w:ascii="Times New Roman" w:hAnsi="Times New Roman" w:cs="Times New Roman" w:hint="default"/>
            <w:sz w:val="21"/>
            <w:szCs w:val="21"/>
            <w:rPrChange w:id="113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delText xml:space="preserve"> (Mu Li)</w:delText>
        </w:r>
      </w:del>
      <w:r w:rsidRPr="0032255C">
        <w:rPr>
          <w:rFonts w:ascii="Times New Roman" w:hAnsi="Times New Roman" w:cs="Times New Roman" w:hint="default"/>
          <w:sz w:val="21"/>
          <w:szCs w:val="21"/>
          <w:rPrChange w:id="114" w:author="a14604" w:date="2025-10-15T16:47:00Z">
            <w:rPr>
              <w:rFonts w:ascii="Times New Roman" w:hAnsi="Times New Roman" w:cs="Times New Roman" w:hint="default"/>
              <w:sz w:val="20"/>
            </w:rPr>
          </w:rPrChange>
        </w:rPr>
        <w:t xml:space="preserve">, </w:t>
      </w:r>
      <w:proofErr w:type="spellStart"/>
      <w:r w:rsidRPr="0032255C">
        <w:rPr>
          <w:rFonts w:ascii="Times New Roman" w:hAnsi="Times New Roman" w:cs="Times New Roman" w:hint="default"/>
          <w:sz w:val="21"/>
          <w:szCs w:val="21"/>
          <w:rPrChange w:id="115" w:author="a14604" w:date="2025-10-15T16:47:00Z">
            <w:rPr>
              <w:rFonts w:ascii="Times New Roman" w:hAnsi="Times New Roman" w:cs="Times New Roman" w:hint="default"/>
              <w:sz w:val="20"/>
            </w:rPr>
          </w:rPrChange>
        </w:rPr>
        <w:t>TinyML</w:t>
      </w:r>
      <w:proofErr w:type="spellEnd"/>
      <w:del w:id="116" w:author="a14604" w:date="2025-10-14T16:59:00Z">
        <w:r w:rsidRPr="0032255C" w:rsidDel="00A67007">
          <w:rPr>
            <w:rFonts w:ascii="Times New Roman" w:hAnsi="Times New Roman" w:cs="Times New Roman" w:hint="default"/>
            <w:sz w:val="21"/>
            <w:szCs w:val="21"/>
            <w:rPrChange w:id="117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delText xml:space="preserve"> </w:delText>
        </w:r>
      </w:del>
      <w:del w:id="118" w:author="a14604" w:date="2025-10-14T16:47:00Z">
        <w:r w:rsidRPr="0032255C" w:rsidDel="00F524E9">
          <w:rPr>
            <w:rFonts w:ascii="Times New Roman" w:hAnsi="Times New Roman" w:cs="Times New Roman" w:hint="default"/>
            <w:sz w:val="21"/>
            <w:szCs w:val="21"/>
            <w:rPrChange w:id="119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delText>(Prof. Han Song)</w:delText>
        </w:r>
      </w:del>
    </w:p>
    <w:p w14:paraId="1B6BAAE0" w14:textId="577CD69C" w:rsidR="00A67007" w:rsidRPr="0032255C" w:rsidRDefault="00A67007" w:rsidP="00684C4F">
      <w:pPr>
        <w:ind w:right="-6"/>
        <w:rPr>
          <w:rFonts w:ascii="Times New Roman" w:hAnsi="Times New Roman" w:cs="Times New Roman" w:hint="default"/>
          <w:sz w:val="21"/>
          <w:szCs w:val="21"/>
          <w:rPrChange w:id="120" w:author="a14604" w:date="2025-10-15T16:47:00Z">
            <w:rPr>
              <w:rFonts w:ascii="Times New Roman" w:hAnsi="Times New Roman" w:cs="Times New Roman" w:hint="default"/>
              <w:sz w:val="20"/>
            </w:rPr>
          </w:rPrChange>
        </w:rPr>
        <w:pPrChange w:id="121" w:author="a14604" w:date="2025-10-15T16:48:00Z">
          <w:pPr>
            <w:spacing w:line="240" w:lineRule="exact"/>
            <w:ind w:right="-6"/>
          </w:pPr>
        </w:pPrChange>
      </w:pPr>
      <w:ins w:id="122" w:author="a14604" w:date="2025-10-14T16:59:00Z">
        <w:r w:rsidRPr="0032255C">
          <w:rPr>
            <w:rFonts w:ascii="Times New Roman" w:hAnsi="Times New Roman" w:cs="Times New Roman" w:hint="default"/>
            <w:b/>
            <w:bCs/>
            <w:sz w:val="21"/>
            <w:szCs w:val="21"/>
            <w:rPrChange w:id="123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t>Honor</w:t>
        </w:r>
        <w:r w:rsidRPr="0032255C">
          <w:rPr>
            <w:rFonts w:ascii="Times New Roman" w:hAnsi="Times New Roman" w:cs="Times New Roman" w:hint="default"/>
            <w:sz w:val="21"/>
            <w:szCs w:val="21"/>
            <w:rPrChange w:id="124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t>: First-Class Graduate Scholarship, USTC Graduate School (2025)</w:t>
        </w:r>
      </w:ins>
    </w:p>
    <w:p w14:paraId="7639AC30" w14:textId="11509293" w:rsidR="00D0500F" w:rsidRPr="0032255C" w:rsidRDefault="00C84CC9" w:rsidP="00D73130">
      <w:pPr>
        <w:jc w:val="distribute"/>
        <w:rPr>
          <w:rFonts w:ascii="Times New Roman" w:hAnsi="Times New Roman" w:cs="Times New Roman" w:hint="default"/>
          <w:b/>
          <w:bCs/>
          <w:sz w:val="21"/>
          <w:szCs w:val="21"/>
          <w:rPrChange w:id="125" w:author="a14604" w:date="2025-10-15T16:47:00Z">
            <w:rPr>
              <w:rFonts w:ascii="Times New Roman" w:hAnsi="Times New Roman" w:cs="Times New Roman" w:hint="default"/>
              <w:b/>
              <w:bCs/>
              <w:sz w:val="20"/>
            </w:rPr>
          </w:rPrChange>
        </w:rPr>
        <w:pPrChange w:id="126" w:author="a14604" w:date="2025-10-15T16:50:00Z">
          <w:pPr>
            <w:spacing w:beforeLines="25" w:before="105" w:line="240" w:lineRule="exact"/>
            <w:jc w:val="distribute"/>
          </w:pPr>
        </w:pPrChange>
      </w:pPr>
      <w:proofErr w:type="spellStart"/>
      <w:r w:rsidRPr="0032255C">
        <w:rPr>
          <w:rFonts w:ascii="Times New Roman" w:hAnsi="Times New Roman" w:cs="Times New Roman" w:hint="default"/>
          <w:b/>
          <w:bCs/>
          <w:sz w:val="21"/>
          <w:szCs w:val="21"/>
          <w:rPrChange w:id="127" w:author="a14604" w:date="2025-10-15T16:47:00Z">
            <w:rPr>
              <w:rFonts w:ascii="Times New Roman" w:hAnsi="Times New Roman" w:cs="Times New Roman" w:hint="default"/>
              <w:b/>
              <w:bCs/>
              <w:sz w:val="20"/>
            </w:rPr>
          </w:rPrChange>
        </w:rPr>
        <w:t>Chang’an</w:t>
      </w:r>
      <w:proofErr w:type="spellEnd"/>
      <w:r w:rsidRPr="0032255C">
        <w:rPr>
          <w:rFonts w:ascii="Times New Roman" w:hAnsi="Times New Roman" w:cs="Times New Roman" w:hint="default"/>
          <w:b/>
          <w:bCs/>
          <w:sz w:val="21"/>
          <w:szCs w:val="21"/>
          <w:rPrChange w:id="128" w:author="a14604" w:date="2025-10-15T16:47:00Z">
            <w:rPr>
              <w:rFonts w:ascii="Times New Roman" w:hAnsi="Times New Roman" w:cs="Times New Roman" w:hint="default"/>
              <w:b/>
              <w:bCs/>
              <w:sz w:val="20"/>
            </w:rPr>
          </w:rPrChange>
        </w:rPr>
        <w:t xml:space="preserve"> University, School of Automo</w:t>
      </w:r>
      <w:del w:id="129" w:author="a14604" w:date="2025-10-14T17:10:00Z">
        <w:r w:rsidRPr="0032255C" w:rsidDel="00017980">
          <w:rPr>
            <w:rFonts w:ascii="Times New Roman" w:hAnsi="Times New Roman" w:cs="Times New Roman"/>
            <w:b/>
            <w:bCs/>
            <w:sz w:val="21"/>
            <w:szCs w:val="21"/>
            <w:rPrChange w:id="130" w:author="a14604" w:date="2025-10-15T16:47:00Z">
              <w:rPr>
                <w:rFonts w:ascii="Times New Roman" w:hAnsi="Times New Roman" w:cs="Times New Roman"/>
                <w:b/>
                <w:bCs/>
                <w:sz w:val="20"/>
              </w:rPr>
            </w:rPrChange>
          </w:rPr>
          <w:delText>tive</w:delText>
        </w:r>
      </w:del>
      <w:ins w:id="131" w:author="a14604" w:date="2025-10-14T17:10:00Z">
        <w:r w:rsidR="00017980" w:rsidRPr="0032255C">
          <w:rPr>
            <w:rFonts w:ascii="Times New Roman" w:hAnsi="Times New Roman" w:cs="Times New Roman"/>
            <w:b/>
            <w:bCs/>
            <w:sz w:val="21"/>
            <w:szCs w:val="21"/>
            <w:rPrChange w:id="132" w:author="a14604" w:date="2025-10-15T16:47:00Z">
              <w:rPr>
                <w:rFonts w:ascii="Times New Roman" w:hAnsi="Times New Roman" w:cs="Times New Roman"/>
                <w:b/>
                <w:bCs/>
                <w:sz w:val="20"/>
              </w:rPr>
            </w:rPrChange>
          </w:rPr>
          <w:t>bile</w:t>
        </w:r>
        <w:r w:rsidR="00017980" w:rsidRPr="0032255C">
          <w:rPr>
            <w:rFonts w:ascii="Times New Roman" w:hAnsi="Times New Roman" w:cs="Times New Roman" w:hint="default"/>
            <w:b/>
            <w:bCs/>
            <w:sz w:val="21"/>
            <w:szCs w:val="21"/>
            <w:rPrChange w:id="133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    </w:t>
        </w:r>
      </w:ins>
      <w:del w:id="134" w:author="a14604" w:date="2025-10-14T17:03:00Z">
        <w:r w:rsidRPr="0032255C" w:rsidDel="00234F17">
          <w:rPr>
            <w:rFonts w:ascii="Times New Roman" w:hAnsi="Times New Roman" w:cs="Times New Roman" w:hint="default"/>
            <w:b/>
            <w:bCs/>
            <w:sz w:val="21"/>
            <w:szCs w:val="21"/>
            <w:rPrChange w:id="135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delText xml:space="preserve">       </w:delText>
        </w:r>
      </w:del>
      <w:r w:rsidRPr="0032255C">
        <w:rPr>
          <w:rFonts w:ascii="Times New Roman" w:hAnsi="Times New Roman" w:cs="Times New Roman" w:hint="default"/>
          <w:b/>
          <w:bCs/>
          <w:sz w:val="21"/>
          <w:szCs w:val="21"/>
          <w:rPrChange w:id="136" w:author="a14604" w:date="2025-10-15T16:47:00Z">
            <w:rPr>
              <w:rFonts w:ascii="Times New Roman" w:hAnsi="Times New Roman" w:cs="Times New Roman" w:hint="default"/>
              <w:b/>
              <w:bCs/>
              <w:sz w:val="20"/>
            </w:rPr>
          </w:rPrChange>
        </w:rPr>
        <w:t xml:space="preserve">              </w:t>
      </w:r>
      <w:ins w:id="137" w:author="a14604" w:date="2025-10-14T17:03:00Z">
        <w:r w:rsidR="00234F17" w:rsidRPr="0032255C">
          <w:rPr>
            <w:rFonts w:ascii="Times New Roman" w:hAnsi="Times New Roman" w:cs="Times New Roman" w:hint="default"/>
            <w:b/>
            <w:bCs/>
            <w:sz w:val="21"/>
            <w:szCs w:val="21"/>
            <w:rPrChange w:id="138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 </w:t>
        </w:r>
      </w:ins>
      <w:del w:id="139" w:author="a14604" w:date="2025-10-14T17:03:00Z">
        <w:r w:rsidRPr="0032255C" w:rsidDel="00234F17">
          <w:rPr>
            <w:rFonts w:ascii="Times New Roman" w:hAnsi="Times New Roman" w:cs="Times New Roman" w:hint="default"/>
            <w:b/>
            <w:bCs/>
            <w:sz w:val="21"/>
            <w:szCs w:val="21"/>
            <w:rPrChange w:id="140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delText xml:space="preserve">   </w:delText>
        </w:r>
        <w:r w:rsidRPr="0032255C" w:rsidDel="00234F17">
          <w:rPr>
            <w:rFonts w:ascii="Times New Roman" w:hAnsi="Times New Roman" w:cs="Times New Roman"/>
            <w:b/>
            <w:bCs/>
            <w:sz w:val="21"/>
            <w:szCs w:val="21"/>
            <w:rPrChange w:id="141" w:author="a14604" w:date="2025-10-15T16:47:00Z">
              <w:rPr>
                <w:rFonts w:ascii="Times New Roman" w:hAnsi="Times New Roman" w:cs="Times New Roman"/>
                <w:b/>
                <w:bCs/>
                <w:sz w:val="20"/>
              </w:rPr>
            </w:rPrChange>
          </w:rPr>
          <w:delText xml:space="preserve"> </w:delText>
        </w:r>
      </w:del>
      <w:r w:rsidRPr="0032255C">
        <w:rPr>
          <w:rFonts w:ascii="Times New Roman" w:hAnsi="Times New Roman" w:cs="Times New Roman"/>
          <w:b/>
          <w:bCs/>
          <w:sz w:val="21"/>
          <w:szCs w:val="21"/>
          <w:rPrChange w:id="142" w:author="a14604" w:date="2025-10-15T16:47:00Z">
            <w:rPr>
              <w:rFonts w:ascii="Times New Roman" w:hAnsi="Times New Roman" w:cs="Times New Roman"/>
              <w:b/>
              <w:bCs/>
              <w:sz w:val="20"/>
            </w:rPr>
          </w:rPrChange>
        </w:rPr>
        <w:t xml:space="preserve"> </w:t>
      </w:r>
      <w:ins w:id="143" w:author="a14604" w:date="2025-10-14T17:10:00Z">
        <w:r w:rsidR="00017980" w:rsidRPr="0032255C">
          <w:rPr>
            <w:rFonts w:ascii="Times New Roman" w:hAnsi="Times New Roman" w:cs="Times New Roman" w:hint="default"/>
            <w:b/>
            <w:bCs/>
            <w:sz w:val="21"/>
            <w:szCs w:val="21"/>
            <w:rPrChange w:id="144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   </w:t>
        </w:r>
        <w:r w:rsidR="003C6229" w:rsidRPr="0032255C">
          <w:rPr>
            <w:rFonts w:ascii="Times New Roman" w:hAnsi="Times New Roman" w:cs="Times New Roman" w:hint="default"/>
            <w:b/>
            <w:bCs/>
            <w:sz w:val="21"/>
            <w:szCs w:val="21"/>
            <w:rPrChange w:id="145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 </w:t>
        </w:r>
      </w:ins>
      <w:ins w:id="146" w:author="a14604" w:date="2025-10-14T17:11:00Z">
        <w:r w:rsidR="003C6229" w:rsidRPr="0032255C">
          <w:rPr>
            <w:rFonts w:ascii="Times New Roman" w:hAnsi="Times New Roman" w:cs="Times New Roman" w:hint="default"/>
            <w:b/>
            <w:bCs/>
            <w:sz w:val="21"/>
            <w:szCs w:val="21"/>
            <w:rPrChange w:id="147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 </w:t>
        </w:r>
      </w:ins>
      <w:r w:rsidRPr="0032255C">
        <w:rPr>
          <w:rFonts w:ascii="Times New Roman" w:hAnsi="Times New Roman" w:cs="Times New Roman"/>
          <w:b/>
          <w:bCs/>
          <w:sz w:val="21"/>
          <w:szCs w:val="21"/>
          <w:rPrChange w:id="148" w:author="a14604" w:date="2025-10-15T16:47:00Z">
            <w:rPr>
              <w:rFonts w:ascii="Times New Roman" w:hAnsi="Times New Roman" w:cs="Times New Roman"/>
              <w:b/>
              <w:bCs/>
              <w:sz w:val="20"/>
            </w:rPr>
          </w:rPrChange>
        </w:rPr>
        <w:t xml:space="preserve">            </w:t>
      </w:r>
      <w:r w:rsidRPr="0032255C">
        <w:rPr>
          <w:rFonts w:ascii="Times New Roman" w:hAnsi="Times New Roman" w:cs="Times New Roman" w:hint="default"/>
          <w:b/>
          <w:bCs/>
          <w:sz w:val="21"/>
          <w:szCs w:val="21"/>
          <w:rPrChange w:id="149" w:author="a14604" w:date="2025-10-15T16:47:00Z">
            <w:rPr>
              <w:rFonts w:ascii="Times New Roman" w:hAnsi="Times New Roman" w:cs="Times New Roman" w:hint="default"/>
              <w:b/>
              <w:bCs/>
              <w:sz w:val="20"/>
            </w:rPr>
          </w:rPrChange>
        </w:rPr>
        <w:t xml:space="preserve">            </w:t>
      </w:r>
      <w:del w:id="150" w:author="a14604" w:date="2025-10-15T16:47:00Z">
        <w:r w:rsidRPr="0032255C" w:rsidDel="0032255C">
          <w:rPr>
            <w:rFonts w:ascii="Times New Roman" w:hAnsi="Times New Roman" w:cs="Times New Roman" w:hint="default"/>
            <w:b/>
            <w:bCs/>
            <w:sz w:val="21"/>
            <w:szCs w:val="21"/>
            <w:rPrChange w:id="151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delText xml:space="preserve">     </w:delText>
        </w:r>
      </w:del>
      <w:r w:rsidRPr="0032255C">
        <w:rPr>
          <w:rFonts w:ascii="Times New Roman" w:hAnsi="Times New Roman" w:cs="Times New Roman" w:hint="default"/>
          <w:b/>
          <w:bCs/>
          <w:sz w:val="21"/>
          <w:szCs w:val="21"/>
          <w:rPrChange w:id="152" w:author="a14604" w:date="2025-10-15T16:47:00Z">
            <w:rPr>
              <w:rFonts w:ascii="Times New Roman" w:hAnsi="Times New Roman" w:cs="Times New Roman" w:hint="default"/>
              <w:b/>
              <w:bCs/>
              <w:sz w:val="20"/>
            </w:rPr>
          </w:rPrChange>
        </w:rPr>
        <w:t xml:space="preserve"> Xi’an, China</w:t>
      </w:r>
    </w:p>
    <w:p w14:paraId="1D8FAD45" w14:textId="5B13CC85" w:rsidR="00D0500F" w:rsidRPr="0032255C" w:rsidRDefault="00C84CC9" w:rsidP="00684C4F">
      <w:pPr>
        <w:ind w:right="-7"/>
        <w:jc w:val="distribute"/>
        <w:rPr>
          <w:rFonts w:ascii="Times New Roman" w:hAnsi="Times New Roman" w:cs="Times New Roman" w:hint="default"/>
          <w:sz w:val="21"/>
          <w:szCs w:val="21"/>
          <w:rPrChange w:id="153" w:author="a14604" w:date="2025-10-15T16:47:00Z">
            <w:rPr>
              <w:rFonts w:ascii="Times New Roman" w:hAnsi="Times New Roman" w:cs="Times New Roman" w:hint="default"/>
              <w:sz w:val="20"/>
            </w:rPr>
          </w:rPrChange>
        </w:rPr>
        <w:pPrChange w:id="154" w:author="a14604" w:date="2025-10-15T16:48:00Z">
          <w:pPr>
            <w:spacing w:line="240" w:lineRule="exact"/>
            <w:ind w:right="-7"/>
            <w:jc w:val="distribute"/>
          </w:pPr>
        </w:pPrChange>
      </w:pPr>
      <w:r w:rsidRPr="0032255C">
        <w:rPr>
          <w:rFonts w:ascii="Times New Roman" w:hAnsi="Times New Roman" w:cs="Times New Roman" w:hint="default"/>
          <w:b/>
          <w:bCs/>
          <w:i/>
          <w:iCs/>
          <w:sz w:val="21"/>
          <w:szCs w:val="21"/>
          <w:rPrChange w:id="155" w:author="a14604" w:date="2025-10-15T16:47:00Z">
            <w:rPr>
              <w:rFonts w:ascii="Times New Roman" w:hAnsi="Times New Roman" w:cs="Times New Roman" w:hint="default"/>
              <w:i/>
              <w:iCs/>
              <w:sz w:val="20"/>
            </w:rPr>
          </w:rPrChange>
        </w:rPr>
        <w:t>Bachelor of Engineering</w:t>
      </w:r>
      <w:del w:id="156" w:author="a14604" w:date="2025-10-14T17:09:00Z">
        <w:r w:rsidRPr="0032255C" w:rsidDel="00EB3960">
          <w:rPr>
            <w:rFonts w:ascii="Times New Roman" w:hAnsi="Times New Roman" w:cs="Times New Roman" w:hint="default"/>
            <w:b/>
            <w:bCs/>
            <w:i/>
            <w:iCs/>
            <w:sz w:val="21"/>
            <w:szCs w:val="21"/>
            <w:rPrChange w:id="157" w:author="a14604" w:date="2025-10-15T16:47:00Z">
              <w:rPr>
                <w:rFonts w:ascii="Times New Roman" w:hAnsi="Times New Roman" w:cs="Times New Roman" w:hint="default"/>
                <w:i/>
                <w:iCs/>
                <w:sz w:val="20"/>
              </w:rPr>
            </w:rPrChange>
          </w:rPr>
          <w:delText>, Vehicle Engineering</w:delText>
        </w:r>
      </w:del>
      <w:ins w:id="158" w:author="a14604" w:date="2025-10-14T17:09:00Z">
        <w:r w:rsidR="00EB3960" w:rsidRPr="0032255C">
          <w:rPr>
            <w:rFonts w:ascii="Times New Roman" w:hAnsi="Times New Roman" w:cs="Times New Roman" w:hint="default"/>
            <w:b/>
            <w:bCs/>
            <w:i/>
            <w:iCs/>
            <w:sz w:val="21"/>
            <w:szCs w:val="21"/>
            <w:rPrChange w:id="159" w:author="a14604" w:date="2025-10-15T16:47:00Z">
              <w:rPr>
                <w:rFonts w:ascii="Times New Roman" w:hAnsi="Times New Roman" w:cs="Times New Roman" w:hint="default"/>
                <w:i/>
                <w:iCs/>
                <w:sz w:val="20"/>
              </w:rPr>
            </w:rPrChange>
          </w:rPr>
          <w:t xml:space="preserve">  </w:t>
        </w:r>
        <w:r w:rsidR="00EB3960" w:rsidRPr="0032255C">
          <w:rPr>
            <w:rFonts w:ascii="Times New Roman" w:hAnsi="Times New Roman" w:cs="Times New Roman" w:hint="default"/>
            <w:i/>
            <w:iCs/>
            <w:sz w:val="21"/>
            <w:szCs w:val="21"/>
            <w:rPrChange w:id="160" w:author="a14604" w:date="2025-10-15T16:47:00Z">
              <w:rPr>
                <w:rFonts w:ascii="Times New Roman" w:hAnsi="Times New Roman" w:cs="Times New Roman" w:hint="default"/>
                <w:i/>
                <w:iCs/>
                <w:sz w:val="20"/>
              </w:rPr>
            </w:rPrChange>
          </w:rPr>
          <w:t xml:space="preserve">                       </w:t>
        </w:r>
      </w:ins>
      <w:ins w:id="161" w:author="a14604" w:date="2025-10-14T16:47:00Z">
        <w:r w:rsidR="00F524E9" w:rsidRPr="0032255C">
          <w:rPr>
            <w:rFonts w:ascii="Times New Roman" w:hAnsi="Times New Roman" w:cs="Times New Roman" w:hint="default"/>
            <w:i/>
            <w:iCs/>
            <w:sz w:val="21"/>
            <w:szCs w:val="21"/>
            <w:rPrChange w:id="162" w:author="a14604" w:date="2025-10-15T16:47:00Z">
              <w:rPr>
                <w:rFonts w:ascii="Times New Roman" w:hAnsi="Times New Roman" w:cs="Times New Roman" w:hint="default"/>
                <w:i/>
                <w:iCs/>
                <w:sz w:val="20"/>
              </w:rPr>
            </w:rPrChange>
          </w:rPr>
          <w:t xml:space="preserve"> </w:t>
        </w:r>
      </w:ins>
      <w:ins w:id="163" w:author="a14604" w:date="2025-10-14T16:48:00Z">
        <w:r w:rsidR="00647701" w:rsidRPr="0032255C">
          <w:rPr>
            <w:rFonts w:ascii="Times New Roman" w:hAnsi="Times New Roman" w:cs="Times New Roman" w:hint="default"/>
            <w:i/>
            <w:iCs/>
            <w:sz w:val="21"/>
            <w:szCs w:val="21"/>
            <w:rPrChange w:id="164" w:author="a14604" w:date="2025-10-15T16:47:00Z">
              <w:rPr>
                <w:rFonts w:ascii="Times New Roman" w:hAnsi="Times New Roman" w:cs="Times New Roman" w:hint="default"/>
                <w:i/>
                <w:iCs/>
                <w:sz w:val="20"/>
              </w:rPr>
            </w:rPrChange>
          </w:rPr>
          <w:t xml:space="preserve">               </w:t>
        </w:r>
      </w:ins>
      <w:ins w:id="165" w:author="a14604" w:date="2025-10-14T16:47:00Z">
        <w:r w:rsidR="00F524E9" w:rsidRPr="0032255C">
          <w:rPr>
            <w:rFonts w:ascii="Times New Roman" w:hAnsi="Times New Roman" w:cs="Times New Roman" w:hint="default"/>
            <w:i/>
            <w:iCs/>
            <w:sz w:val="21"/>
            <w:szCs w:val="21"/>
            <w:rPrChange w:id="166" w:author="a14604" w:date="2025-10-15T16:47:00Z">
              <w:rPr>
                <w:rFonts w:ascii="Times New Roman" w:hAnsi="Times New Roman" w:cs="Times New Roman" w:hint="default"/>
                <w:i/>
                <w:iCs/>
                <w:sz w:val="20"/>
              </w:rPr>
            </w:rPrChange>
          </w:rPr>
          <w:t xml:space="preserve"> </w:t>
        </w:r>
      </w:ins>
      <w:del w:id="167" w:author="a14604" w:date="2025-10-14T16:47:00Z">
        <w:r w:rsidRPr="0032255C" w:rsidDel="00F524E9">
          <w:rPr>
            <w:rFonts w:ascii="Times New Roman" w:hAnsi="Times New Roman" w:cs="Times New Roman" w:hint="default"/>
            <w:i/>
            <w:iCs/>
            <w:sz w:val="21"/>
            <w:szCs w:val="21"/>
            <w:rPrChange w:id="168" w:author="a14604" w:date="2025-10-15T16:47:00Z">
              <w:rPr>
                <w:rFonts w:ascii="Times New Roman" w:hAnsi="Times New Roman" w:cs="Times New Roman" w:hint="default"/>
                <w:i/>
                <w:iCs/>
                <w:sz w:val="20"/>
              </w:rPr>
            </w:rPrChange>
          </w:rPr>
          <w:delText>, GPA:80.05/100.00</w:delText>
        </w:r>
      </w:del>
      <w:r w:rsidRPr="0032255C">
        <w:rPr>
          <w:rFonts w:ascii="Times New Roman" w:hAnsi="Times New Roman" w:cs="Times New Roman" w:hint="default"/>
          <w:sz w:val="21"/>
          <w:szCs w:val="21"/>
          <w:rPrChange w:id="169" w:author="a14604" w:date="2025-10-15T16:47:00Z">
            <w:rPr>
              <w:rFonts w:ascii="Times New Roman" w:hAnsi="Times New Roman" w:cs="Times New Roman" w:hint="default"/>
              <w:sz w:val="20"/>
            </w:rPr>
          </w:rPrChange>
        </w:rPr>
        <w:t xml:space="preserve">  </w:t>
      </w:r>
      <w:del w:id="170" w:author="a14604" w:date="2025-10-14T17:09:00Z">
        <w:r w:rsidRPr="0032255C" w:rsidDel="00EB3960">
          <w:rPr>
            <w:rFonts w:ascii="Times New Roman" w:hAnsi="Times New Roman" w:cs="Times New Roman" w:hint="default"/>
            <w:sz w:val="21"/>
            <w:szCs w:val="21"/>
            <w:rPrChange w:id="171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delText xml:space="preserve">    </w:delText>
        </w:r>
      </w:del>
      <w:r w:rsidRPr="0032255C">
        <w:rPr>
          <w:rFonts w:ascii="Times New Roman" w:hAnsi="Times New Roman" w:cs="Times New Roman"/>
          <w:sz w:val="21"/>
          <w:szCs w:val="21"/>
          <w:rPrChange w:id="172" w:author="a14604" w:date="2025-10-15T16:47:00Z">
            <w:rPr>
              <w:rFonts w:ascii="Times New Roman" w:hAnsi="Times New Roman" w:cs="Times New Roman"/>
              <w:sz w:val="20"/>
            </w:rPr>
          </w:rPrChange>
        </w:rPr>
        <w:t xml:space="preserve">                </w:t>
      </w:r>
      <w:del w:id="173" w:author="a14604" w:date="2025-10-15T16:47:00Z">
        <w:r w:rsidRPr="0032255C" w:rsidDel="0032255C">
          <w:rPr>
            <w:rFonts w:ascii="Times New Roman" w:hAnsi="Times New Roman" w:cs="Times New Roman"/>
            <w:sz w:val="21"/>
            <w:szCs w:val="21"/>
            <w:rPrChange w:id="174" w:author="a14604" w:date="2025-10-15T16:47:00Z">
              <w:rPr>
                <w:rFonts w:ascii="Times New Roman" w:hAnsi="Times New Roman" w:cs="Times New Roman"/>
                <w:sz w:val="20"/>
              </w:rPr>
            </w:rPrChange>
          </w:rPr>
          <w:delText xml:space="preserve"> </w:delText>
        </w:r>
      </w:del>
      <w:del w:id="175" w:author="a14604" w:date="2025-10-14T17:54:00Z">
        <w:r w:rsidRPr="0032255C" w:rsidDel="001D05D8">
          <w:rPr>
            <w:rFonts w:ascii="Times New Roman" w:hAnsi="Times New Roman" w:cs="Times New Roman"/>
            <w:sz w:val="21"/>
            <w:szCs w:val="21"/>
            <w:rPrChange w:id="176" w:author="a14604" w:date="2025-10-15T16:47:00Z">
              <w:rPr>
                <w:rFonts w:ascii="Times New Roman" w:hAnsi="Times New Roman" w:cs="Times New Roman"/>
                <w:sz w:val="20"/>
              </w:rPr>
            </w:rPrChange>
          </w:rPr>
          <w:delText xml:space="preserve"> </w:delText>
        </w:r>
      </w:del>
      <w:del w:id="177" w:author="a14604" w:date="2025-10-15T16:47:00Z">
        <w:r w:rsidRPr="0032255C" w:rsidDel="0032255C">
          <w:rPr>
            <w:rFonts w:ascii="Times New Roman" w:hAnsi="Times New Roman" w:cs="Times New Roman" w:hint="default"/>
            <w:sz w:val="21"/>
            <w:szCs w:val="21"/>
            <w:rPrChange w:id="178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delText xml:space="preserve">    </w:delText>
        </w:r>
      </w:del>
      <w:r w:rsidRPr="0032255C">
        <w:rPr>
          <w:rFonts w:ascii="Times New Roman" w:hAnsi="Times New Roman" w:cs="Times New Roman" w:hint="default"/>
          <w:sz w:val="21"/>
          <w:szCs w:val="21"/>
          <w:rPrChange w:id="179" w:author="a14604" w:date="2025-10-15T16:47:00Z">
            <w:rPr>
              <w:rFonts w:ascii="Times New Roman" w:hAnsi="Times New Roman" w:cs="Times New Roman" w:hint="default"/>
              <w:sz w:val="20"/>
            </w:rPr>
          </w:rPrChange>
        </w:rPr>
        <w:t xml:space="preserve">  Aug</w:t>
      </w:r>
      <w:del w:id="180" w:author="a14604" w:date="2025-10-14T16:48:00Z">
        <w:r w:rsidRPr="0032255C" w:rsidDel="00647701">
          <w:rPr>
            <w:rFonts w:ascii="Times New Roman" w:hAnsi="Times New Roman" w:cs="Times New Roman" w:hint="default"/>
            <w:sz w:val="21"/>
            <w:szCs w:val="21"/>
            <w:rPrChange w:id="181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delText xml:space="preserve">ust / </w:delText>
        </w:r>
      </w:del>
      <w:ins w:id="182" w:author="a14604" w:date="2025-10-14T16:48:00Z">
        <w:r w:rsidR="00647701" w:rsidRPr="0032255C">
          <w:rPr>
            <w:rFonts w:ascii="Times New Roman" w:hAnsi="Times New Roman" w:cs="Times New Roman" w:hint="default"/>
            <w:sz w:val="21"/>
            <w:szCs w:val="21"/>
            <w:rPrChange w:id="183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t xml:space="preserve">. </w:t>
        </w:r>
      </w:ins>
      <w:r w:rsidRPr="0032255C">
        <w:rPr>
          <w:rFonts w:ascii="Times New Roman" w:hAnsi="Times New Roman" w:cs="Times New Roman" w:hint="default"/>
          <w:sz w:val="21"/>
          <w:szCs w:val="21"/>
          <w:rPrChange w:id="184" w:author="a14604" w:date="2025-10-15T16:47:00Z">
            <w:rPr>
              <w:rFonts w:ascii="Times New Roman" w:hAnsi="Times New Roman" w:cs="Times New Roman" w:hint="default"/>
              <w:sz w:val="20"/>
            </w:rPr>
          </w:rPrChange>
        </w:rPr>
        <w:t>2018</w:t>
      </w:r>
      <w:ins w:id="185" w:author="a14604" w:date="2025-10-15T16:46:00Z">
        <w:r w:rsidR="00102CA1" w:rsidRPr="0032255C">
          <w:rPr>
            <w:rFonts w:ascii="Times New Roman" w:hAnsi="Times New Roman" w:cs="Times New Roman" w:hint="default"/>
            <w:sz w:val="21"/>
            <w:szCs w:val="21"/>
            <w:rPrChange w:id="186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t xml:space="preserve"> </w:t>
        </w:r>
      </w:ins>
      <w:r w:rsidRPr="0032255C">
        <w:rPr>
          <w:rFonts w:ascii="Times New Roman" w:hAnsi="Times New Roman" w:cs="Times New Roman" w:hint="default"/>
          <w:bCs/>
          <w:iCs/>
          <w:sz w:val="21"/>
          <w:szCs w:val="21"/>
          <w:rPrChange w:id="187" w:author="a14604" w:date="2025-10-15T16:47:00Z">
            <w:rPr>
              <w:rFonts w:ascii="Times New Roman" w:hAnsi="Times New Roman" w:cs="Times New Roman" w:hint="default"/>
              <w:bCs/>
              <w:iCs/>
              <w:sz w:val="20"/>
            </w:rPr>
          </w:rPrChange>
        </w:rPr>
        <w:t>–</w:t>
      </w:r>
      <w:ins w:id="188" w:author="a14604" w:date="2025-10-15T16:46:00Z">
        <w:r w:rsidR="00102CA1" w:rsidRPr="0032255C">
          <w:rPr>
            <w:rFonts w:ascii="Times New Roman" w:hAnsi="Times New Roman" w:cs="Times New Roman" w:hint="default"/>
            <w:bCs/>
            <w:iCs/>
            <w:sz w:val="21"/>
            <w:szCs w:val="21"/>
            <w:rPrChange w:id="189" w:author="a14604" w:date="2025-10-15T16:47:00Z">
              <w:rPr>
                <w:rFonts w:ascii="Times New Roman" w:hAnsi="Times New Roman" w:cs="Times New Roman" w:hint="default"/>
                <w:bCs/>
                <w:iCs/>
                <w:sz w:val="20"/>
              </w:rPr>
            </w:rPrChange>
          </w:rPr>
          <w:t xml:space="preserve"> </w:t>
        </w:r>
      </w:ins>
      <w:r w:rsidRPr="0032255C">
        <w:rPr>
          <w:rFonts w:ascii="Times New Roman" w:hAnsi="Times New Roman" w:cs="Times New Roman" w:hint="default"/>
          <w:sz w:val="21"/>
          <w:szCs w:val="21"/>
          <w:rPrChange w:id="190" w:author="a14604" w:date="2025-10-15T16:47:00Z">
            <w:rPr>
              <w:rFonts w:ascii="Times New Roman" w:hAnsi="Times New Roman" w:cs="Times New Roman" w:hint="default"/>
              <w:sz w:val="20"/>
            </w:rPr>
          </w:rPrChange>
        </w:rPr>
        <w:t>Jul</w:t>
      </w:r>
      <w:del w:id="191" w:author="a14604" w:date="2025-10-14T16:48:00Z">
        <w:r w:rsidRPr="0032255C" w:rsidDel="00647701">
          <w:rPr>
            <w:rFonts w:ascii="Times New Roman" w:hAnsi="Times New Roman" w:cs="Times New Roman" w:hint="default"/>
            <w:sz w:val="21"/>
            <w:szCs w:val="21"/>
            <w:rPrChange w:id="192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delText>y /</w:delText>
        </w:r>
      </w:del>
      <w:ins w:id="193" w:author="a14604" w:date="2025-10-14T16:48:00Z">
        <w:r w:rsidR="00647701" w:rsidRPr="0032255C">
          <w:rPr>
            <w:rFonts w:ascii="Times New Roman" w:hAnsi="Times New Roman" w:cs="Times New Roman" w:hint="default"/>
            <w:sz w:val="21"/>
            <w:szCs w:val="21"/>
            <w:rPrChange w:id="194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t xml:space="preserve">. </w:t>
        </w:r>
      </w:ins>
      <w:del w:id="195" w:author="a14604" w:date="2025-10-14T16:48:00Z">
        <w:r w:rsidRPr="0032255C" w:rsidDel="00647701">
          <w:rPr>
            <w:rFonts w:ascii="Times New Roman" w:hAnsi="Times New Roman" w:cs="Times New Roman" w:hint="default"/>
            <w:sz w:val="21"/>
            <w:szCs w:val="21"/>
            <w:rPrChange w:id="196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delText xml:space="preserve"> </w:delText>
        </w:r>
      </w:del>
      <w:r w:rsidRPr="0032255C">
        <w:rPr>
          <w:rFonts w:ascii="Times New Roman" w:hAnsi="Times New Roman" w:cs="Times New Roman" w:hint="default"/>
          <w:sz w:val="21"/>
          <w:szCs w:val="21"/>
          <w:rPrChange w:id="197" w:author="a14604" w:date="2025-10-15T16:47:00Z">
            <w:rPr>
              <w:rFonts w:ascii="Times New Roman" w:hAnsi="Times New Roman" w:cs="Times New Roman" w:hint="default"/>
              <w:sz w:val="20"/>
            </w:rPr>
          </w:rPrChange>
        </w:rPr>
        <w:t>2022</w:t>
      </w:r>
    </w:p>
    <w:p w14:paraId="18100F28" w14:textId="1DABF423" w:rsidR="00C84CC9" w:rsidRPr="00684C4F" w:rsidRDefault="00C84CC9" w:rsidP="00684C4F">
      <w:pPr>
        <w:pStyle w:val="2"/>
        <w:rPr>
          <w:ins w:id="198" w:author="a14604" w:date="2025-10-14T17:59:00Z"/>
          <w:rFonts w:ascii="Times New Roman" w:hAnsi="Times New Roman" w:cs="Times New Roman"/>
          <w:szCs w:val="24"/>
          <w:rPrChange w:id="199" w:author="a14604" w:date="2025-10-15T16:48:00Z">
            <w:rPr>
              <w:ins w:id="200" w:author="a14604" w:date="2025-10-14T17:59:00Z"/>
              <w:rFonts w:ascii="Times New Roman" w:hAnsi="Times New Roman" w:cs="Times New Roman" w:hint="default"/>
              <w:bCs/>
              <w:iCs/>
              <w:sz w:val="20"/>
            </w:rPr>
          </w:rPrChange>
        </w:rPr>
        <w:pPrChange w:id="201" w:author="a14604" w:date="2025-10-15T16:48:00Z">
          <w:pPr>
            <w:spacing w:line="240" w:lineRule="exact"/>
            <w:contextualSpacing/>
          </w:pPr>
        </w:pPrChange>
      </w:pPr>
      <w:ins w:id="202" w:author="a14604" w:date="2025-10-14T17:59:00Z">
        <w:r w:rsidRPr="00684C4F">
          <w:rPr>
            <w:rFonts w:ascii="Times New Roman" w:hAnsi="Times New Roman" w:cs="Times New Roman"/>
            <w:szCs w:val="24"/>
            <w:rPrChange w:id="203" w:author="a14604" w:date="2025-10-15T16:48:00Z">
              <w:rPr>
                <w:rFonts w:ascii="Times New Roman" w:hAnsi="Times New Roman" w:cs="Times New Roman" w:hint="default"/>
                <w:bCs/>
                <w:iCs/>
                <w:sz w:val="20"/>
              </w:rPr>
            </w:rPrChange>
          </w:rPr>
          <w:t>PUBLICATION</w:t>
        </w:r>
      </w:ins>
    </w:p>
    <w:p w14:paraId="711A0A83" w14:textId="561FABD6" w:rsidR="00234F17" w:rsidRPr="0032255C" w:rsidRDefault="00234F17" w:rsidP="00684C4F">
      <w:pPr>
        <w:contextualSpacing/>
        <w:rPr>
          <w:ins w:id="204" w:author="a14604" w:date="2025-10-14T17:00:00Z"/>
          <w:rFonts w:ascii="Times New Roman" w:hAnsi="Times New Roman" w:cs="Times New Roman" w:hint="default"/>
          <w:bCs/>
          <w:iCs/>
          <w:sz w:val="21"/>
          <w:szCs w:val="21"/>
          <w:rPrChange w:id="205" w:author="a14604" w:date="2025-10-15T16:47:00Z">
            <w:rPr>
              <w:ins w:id="206" w:author="a14604" w:date="2025-10-14T17:00:00Z"/>
              <w:rFonts w:hint="default"/>
            </w:rPr>
          </w:rPrChange>
        </w:rPr>
        <w:pPrChange w:id="207" w:author="a14604" w:date="2025-10-15T16:48:00Z">
          <w:pPr/>
        </w:pPrChange>
      </w:pPr>
      <w:ins w:id="208" w:author="a14604" w:date="2025-10-14T17:00:00Z">
        <w:r w:rsidRPr="0032255C">
          <w:rPr>
            <w:rFonts w:ascii="Times New Roman" w:hAnsi="Times New Roman" w:cs="Times New Roman" w:hint="default"/>
            <w:bCs/>
            <w:iCs/>
            <w:sz w:val="21"/>
            <w:szCs w:val="21"/>
            <w:rPrChange w:id="209" w:author="a14604" w:date="2025-10-15T16:47:00Z">
              <w:rPr>
                <w:rFonts w:hint="default"/>
              </w:rPr>
            </w:rPrChange>
          </w:rPr>
          <w:t>Effect of Brain-Computer Interface on Limb Motor Function after Intracerebral Hemorrhage in Basal Ganglia and Its Rehabilitation Mechanism. Under review, Jun 2025</w:t>
        </w:r>
      </w:ins>
    </w:p>
    <w:p w14:paraId="7DB24A4B" w14:textId="7DB8ECCD" w:rsidR="00234F17" w:rsidRPr="0032255C" w:rsidRDefault="00234F17" w:rsidP="00684C4F">
      <w:pPr>
        <w:contextualSpacing/>
        <w:rPr>
          <w:ins w:id="210" w:author="a14604" w:date="2025-10-14T17:00:00Z"/>
          <w:rFonts w:ascii="Times New Roman" w:hAnsi="Times New Roman" w:cs="Times New Roman"/>
          <w:iCs/>
          <w:sz w:val="21"/>
          <w:szCs w:val="21"/>
          <w:rPrChange w:id="211" w:author="a14604" w:date="2025-10-15T16:47:00Z">
            <w:rPr>
              <w:ins w:id="212" w:author="a14604" w:date="2025-10-14T17:00:00Z"/>
              <w:rFonts w:ascii="Times New Roman" w:hAnsi="Times New Roman" w:cs="Times New Roman"/>
              <w:b w:val="0"/>
              <w:iCs/>
              <w:sz w:val="20"/>
              <w:szCs w:val="20"/>
            </w:rPr>
          </w:rPrChange>
        </w:rPr>
        <w:pPrChange w:id="213" w:author="a14604" w:date="2025-10-15T16:48:00Z">
          <w:pPr>
            <w:pStyle w:val="2"/>
            <w:spacing w:line="240" w:lineRule="exact"/>
          </w:pPr>
        </w:pPrChange>
      </w:pPr>
      <w:ins w:id="214" w:author="a14604" w:date="2025-10-14T17:00:00Z">
        <w:r w:rsidRPr="0032255C">
          <w:rPr>
            <w:rFonts w:ascii="Times New Roman" w:hAnsi="Times New Roman" w:cs="Times New Roman" w:hint="default"/>
            <w:bCs/>
            <w:iCs/>
            <w:sz w:val="21"/>
            <w:szCs w:val="21"/>
            <w:rPrChange w:id="215" w:author="a14604" w:date="2025-10-15T16:47:00Z">
              <w:rPr>
                <w:b w:val="0"/>
                <w:bCs w:val="0"/>
              </w:rPr>
            </w:rPrChange>
          </w:rPr>
          <w:t>Multimodal Representation Learning and Fusion. Under review, Jun 2025</w:t>
        </w:r>
      </w:ins>
    </w:p>
    <w:p w14:paraId="2BF6DF0C" w14:textId="7943B956" w:rsidR="00D0500F" w:rsidRPr="00684C4F" w:rsidRDefault="00C84CC9" w:rsidP="00684C4F">
      <w:pPr>
        <w:pStyle w:val="2"/>
        <w:rPr>
          <w:rFonts w:ascii="Times New Roman" w:hAnsi="Times New Roman" w:cs="Times New Roman"/>
          <w:szCs w:val="24"/>
          <w:rPrChange w:id="216" w:author="a14604" w:date="2025-10-15T16:48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pPrChange w:id="217" w:author="a14604" w:date="2025-10-15T16:48:00Z">
          <w:pPr>
            <w:pStyle w:val="2"/>
            <w:spacing w:line="240" w:lineRule="exact"/>
          </w:pPr>
        </w:pPrChange>
      </w:pPr>
      <w:del w:id="218" w:author="a14604" w:date="2025-10-14T17:12:00Z">
        <w:r w:rsidRPr="00684C4F" w:rsidDel="003C6229">
          <w:rPr>
            <w:rFonts w:ascii="Times New Roman" w:hAnsi="Times New Roman" w:cs="Times New Roman"/>
            <w:szCs w:val="24"/>
            <w:rPrChange w:id="219" w:author="a14604" w:date="2025-10-15T16:48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delText xml:space="preserve">ACADEMIC </w:delText>
        </w:r>
      </w:del>
      <w:ins w:id="220" w:author="a14604" w:date="2025-10-14T17:12:00Z">
        <w:r w:rsidR="003C6229" w:rsidRPr="00684C4F">
          <w:rPr>
            <w:rFonts w:ascii="Times New Roman" w:hAnsi="Times New Roman" w:cs="Times New Roman"/>
            <w:szCs w:val="24"/>
            <w:rPrChange w:id="221" w:author="a14604" w:date="2025-10-15T16:48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RESEARCH </w:t>
        </w:r>
      </w:ins>
      <w:r w:rsidRPr="00684C4F">
        <w:rPr>
          <w:rFonts w:ascii="Times New Roman" w:hAnsi="Times New Roman" w:cs="Times New Roman"/>
          <w:szCs w:val="24"/>
          <w:rPrChange w:id="222" w:author="a14604" w:date="2025-10-15T16:48:00Z">
            <w:rPr>
              <w:rFonts w:ascii="Times New Roman" w:hAnsi="Times New Roman" w:cs="Times New Roman"/>
              <w:sz w:val="20"/>
              <w:szCs w:val="20"/>
            </w:rPr>
          </w:rPrChange>
        </w:rPr>
        <w:t>EXPERIENCE</w:t>
      </w:r>
    </w:p>
    <w:p w14:paraId="38D7A4EE" w14:textId="38646107" w:rsidR="00D0500F" w:rsidRPr="0032255C" w:rsidDel="003C6229" w:rsidRDefault="003C6229" w:rsidP="00684C4F">
      <w:pPr>
        <w:pStyle w:val="a8"/>
        <w:ind w:left="0" w:right="-6"/>
        <w:contextualSpacing w:val="0"/>
        <w:jc w:val="distribute"/>
        <w:rPr>
          <w:del w:id="223" w:author="a14604" w:date="2025-10-14T17:12:00Z"/>
          <w:rFonts w:ascii="Times New Roman" w:hAnsi="Times New Roman" w:cs="Times New Roman" w:hint="default"/>
          <w:sz w:val="21"/>
          <w:szCs w:val="21"/>
          <w:rPrChange w:id="224" w:author="a14604" w:date="2025-10-15T16:47:00Z">
            <w:rPr>
              <w:del w:id="225" w:author="a14604" w:date="2025-10-14T17:12:00Z"/>
              <w:rFonts w:ascii="Times New Roman" w:hAnsi="Times New Roman" w:cs="Times New Roman" w:hint="default"/>
              <w:b/>
              <w:bCs/>
              <w:sz w:val="20"/>
            </w:rPr>
          </w:rPrChange>
        </w:rPr>
        <w:pPrChange w:id="226" w:author="a14604" w:date="2025-10-15T16:48:00Z">
          <w:pPr>
            <w:pStyle w:val="a8"/>
            <w:spacing w:line="240" w:lineRule="exact"/>
            <w:ind w:left="0" w:right="-6"/>
            <w:contextualSpacing w:val="0"/>
          </w:pPr>
        </w:pPrChange>
      </w:pPr>
      <w:proofErr w:type="spellStart"/>
      <w:ins w:id="227" w:author="a14604" w:date="2025-10-14T17:12:00Z">
        <w:r w:rsidRPr="0032255C">
          <w:rPr>
            <w:rFonts w:ascii="Times New Roman" w:hAnsi="Times New Roman" w:cs="Times New Roman" w:hint="default"/>
            <w:b/>
            <w:bCs/>
            <w:sz w:val="22"/>
            <w:szCs w:val="22"/>
            <w:rPrChange w:id="228" w:author="a14604" w:date="2025-10-15T16:47:00Z"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</w:rPrChange>
          </w:rPr>
          <w:t>HySSM</w:t>
        </w:r>
        <w:proofErr w:type="spellEnd"/>
        <w:r w:rsidRPr="0032255C">
          <w:rPr>
            <w:rFonts w:ascii="Times New Roman" w:hAnsi="Times New Roman" w:cs="Times New Roman" w:hint="default"/>
            <w:b/>
            <w:bCs/>
            <w:sz w:val="22"/>
            <w:szCs w:val="22"/>
            <w:rPrChange w:id="229" w:author="a14604" w:date="2025-10-15T16:47:00Z"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</w:rPrChange>
          </w:rPr>
          <w:t xml:space="preserve">-Pyramid Learnable Hypergraph Scans for Multi-Scale Vision </w:t>
        </w:r>
      </w:ins>
      <w:ins w:id="230" w:author="a14604" w:date="2025-10-14T17:13:00Z">
        <w:r w:rsidRPr="0032255C">
          <w:rPr>
            <w:rFonts w:ascii="Times New Roman" w:hAnsi="Times New Roman" w:cs="Times New Roman" w:hint="default"/>
            <w:b/>
            <w:bCs/>
            <w:sz w:val="22"/>
            <w:szCs w:val="22"/>
            <w:rPrChange w:id="231" w:author="a14604" w:date="2025-10-15T16:47:00Z"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</w:rPrChange>
          </w:rPr>
          <w:t xml:space="preserve">                      </w:t>
        </w:r>
      </w:ins>
      <w:ins w:id="232" w:author="a14604" w:date="2025-10-14T17:12:00Z">
        <w:r w:rsidRPr="0032255C">
          <w:rPr>
            <w:rFonts w:ascii="Times New Roman" w:hAnsi="Times New Roman" w:cs="Times New Roman" w:hint="default"/>
            <w:sz w:val="22"/>
            <w:szCs w:val="22"/>
            <w:rPrChange w:id="233" w:author="a14604" w:date="2025-10-15T16:47:00Z"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</w:rPrChange>
          </w:rPr>
          <w:t>Since Jul</w:t>
        </w:r>
      </w:ins>
      <w:ins w:id="234" w:author="a14604" w:date="2025-10-14T17:13:00Z">
        <w:r w:rsidRPr="0032255C">
          <w:rPr>
            <w:rFonts w:ascii="Times New Roman" w:hAnsi="Times New Roman" w:cs="Times New Roman" w:hint="default"/>
            <w:sz w:val="22"/>
            <w:szCs w:val="22"/>
            <w:rPrChange w:id="235" w:author="a14604" w:date="2025-10-15T16:47:00Z"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</w:rPrChange>
          </w:rPr>
          <w:t>. 2025</w:t>
        </w:r>
      </w:ins>
      <w:del w:id="236" w:author="a14604" w:date="2025-10-14T17:12:00Z">
        <w:r w:rsidR="00C84CC9" w:rsidRPr="0032255C" w:rsidDel="003C6229">
          <w:rPr>
            <w:rFonts w:ascii="Times New Roman" w:hAnsi="Times New Roman" w:cs="Times New Roman" w:hint="default"/>
            <w:sz w:val="21"/>
            <w:szCs w:val="21"/>
            <w:rPrChange w:id="237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delText xml:space="preserve">Effect of brain computer interface on limb motor function after intracerebral hemorrhage in basal ganglia and its rehabilitation mechanism                                                                     </w:delText>
        </w:r>
        <w:r w:rsidR="00C84CC9" w:rsidRPr="0032255C" w:rsidDel="003C6229">
          <w:rPr>
            <w:rFonts w:ascii="Times New Roman" w:hAnsi="Times New Roman" w:cs="Times New Roman" w:hint="default"/>
            <w:sz w:val="21"/>
            <w:szCs w:val="21"/>
            <w:rPrChange w:id="238" w:author="a14604" w:date="2025-10-15T16:47:00Z">
              <w:rPr>
                <w:rFonts w:ascii="Times New Roman" w:hAnsi="Times New Roman" w:cs="Times New Roman" w:hint="default"/>
                <w:bCs/>
                <w:sz w:val="20"/>
              </w:rPr>
            </w:rPrChange>
          </w:rPr>
          <w:delText xml:space="preserve">    </w:delText>
        </w:r>
        <w:r w:rsidR="00C84CC9" w:rsidRPr="0032255C" w:rsidDel="003C6229">
          <w:rPr>
            <w:rFonts w:ascii="Times New Roman" w:hAnsi="Times New Roman" w:cs="Times New Roman" w:hint="default"/>
            <w:iCs/>
            <w:sz w:val="21"/>
            <w:szCs w:val="21"/>
            <w:rPrChange w:id="239" w:author="a14604" w:date="2025-10-15T16:47:00Z">
              <w:rPr>
                <w:rFonts w:ascii="Times New Roman" w:hAnsi="Times New Roman" w:cs="Times New Roman" w:hint="default"/>
                <w:bCs/>
                <w:iCs/>
                <w:sz w:val="20"/>
              </w:rPr>
            </w:rPrChange>
          </w:rPr>
          <w:delText>June / 2025</w:delText>
        </w:r>
      </w:del>
    </w:p>
    <w:p w14:paraId="78112517" w14:textId="44C8EAE7" w:rsidR="003C6229" w:rsidRPr="0032255C" w:rsidRDefault="003C6229" w:rsidP="00684C4F">
      <w:pPr>
        <w:contextualSpacing/>
        <w:jc w:val="distribute"/>
        <w:rPr>
          <w:ins w:id="240" w:author="a14604" w:date="2025-10-14T17:12:00Z"/>
          <w:rFonts w:ascii="Times New Roman" w:hAnsi="Times New Roman" w:cs="Times New Roman" w:hint="default"/>
          <w:sz w:val="21"/>
          <w:szCs w:val="21"/>
          <w:rPrChange w:id="241" w:author="a14604" w:date="2025-10-15T16:47:00Z">
            <w:rPr>
              <w:ins w:id="242" w:author="a14604" w:date="2025-10-14T17:12:00Z"/>
              <w:rFonts w:ascii="Times New Roman" w:hAnsi="Times New Roman" w:cs="Times New Roman" w:hint="default"/>
              <w:b/>
              <w:bCs/>
              <w:sz w:val="20"/>
            </w:rPr>
          </w:rPrChange>
        </w:rPr>
        <w:pPrChange w:id="243" w:author="a14604" w:date="2025-10-15T16:48:00Z">
          <w:pPr>
            <w:spacing w:line="240" w:lineRule="exact"/>
            <w:contextualSpacing/>
            <w:jc w:val="distribute"/>
          </w:pPr>
        </w:pPrChange>
      </w:pPr>
    </w:p>
    <w:p w14:paraId="7A2D23A4" w14:textId="52C2D2DC" w:rsidR="003C6229" w:rsidRPr="00DB5A51" w:rsidRDefault="00DB5A51" w:rsidP="00DB5A51">
      <w:pPr>
        <w:pStyle w:val="a8"/>
        <w:numPr>
          <w:ilvl w:val="0"/>
          <w:numId w:val="1"/>
        </w:numPr>
        <w:ind w:right="-6"/>
        <w:contextualSpacing w:val="0"/>
        <w:rPr>
          <w:ins w:id="244" w:author="a14604" w:date="2025-10-14T17:13:00Z"/>
          <w:rFonts w:ascii="Times New Roman" w:hAnsi="Times New Roman" w:cs="Times New Roman" w:hint="default"/>
          <w:sz w:val="21"/>
          <w:szCs w:val="21"/>
          <w:rPrChange w:id="245" w:author="a14604" w:date="2025-10-15T17:14:00Z">
            <w:rPr>
              <w:ins w:id="246" w:author="a14604" w:date="2025-10-14T17:13:00Z"/>
              <w:rFonts w:ascii="Times New Roman" w:hAnsi="Times New Roman" w:cs="Times New Roman" w:hint="default"/>
              <w:sz w:val="20"/>
            </w:rPr>
          </w:rPrChange>
        </w:rPr>
        <w:pPrChange w:id="247" w:author="a14604" w:date="2025-10-15T17:14:00Z">
          <w:pPr>
            <w:pStyle w:val="a8"/>
          </w:pPr>
        </w:pPrChange>
      </w:pPr>
      <w:ins w:id="248" w:author="a14604" w:date="2025-10-15T17:14:00Z">
        <w:r w:rsidRPr="00DB5A51">
          <w:rPr>
            <w:rFonts w:ascii="Times New Roman" w:hAnsi="Times New Roman" w:cs="Times New Roman"/>
            <w:sz w:val="21"/>
            <w:szCs w:val="21"/>
            <w:rPrChange w:id="249" w:author="a14604" w:date="2025-10-15T17:14:00Z">
              <w:rPr>
                <w:rFonts w:ascii="宋体" w:hAnsi="宋体" w:cs="宋体"/>
                <w:kern w:val="0"/>
                <w:szCs w:val="24"/>
              </w:rPr>
            </w:rPrChange>
          </w:rPr>
          <w:t>Developed</w:t>
        </w:r>
        <w:r>
          <w:rPr>
            <w:rFonts w:ascii="Times New Roman" w:hAnsi="Times New Roman" w:cs="Times New Roman" w:hint="default"/>
            <w:sz w:val="21"/>
            <w:szCs w:val="21"/>
          </w:rPr>
          <w:t xml:space="preserve"> </w:t>
        </w:r>
      </w:ins>
      <w:proofErr w:type="spellStart"/>
      <w:ins w:id="250" w:author="a14604" w:date="2025-10-14T17:13:00Z">
        <w:r w:rsidR="003C6229" w:rsidRPr="00DB5A51">
          <w:rPr>
            <w:rFonts w:ascii="Times New Roman" w:hAnsi="Times New Roman" w:cs="Times New Roman" w:hint="default"/>
            <w:sz w:val="21"/>
            <w:szCs w:val="21"/>
            <w:rPrChange w:id="251" w:author="a14604" w:date="2025-10-15T17:14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>HySSM</w:t>
        </w:r>
        <w:proofErr w:type="spellEnd"/>
        <w:r w:rsidR="003C6229" w:rsidRPr="00DB5A51">
          <w:rPr>
            <w:rFonts w:ascii="Times New Roman" w:hAnsi="Times New Roman" w:cs="Times New Roman" w:hint="default"/>
            <w:sz w:val="21"/>
            <w:szCs w:val="21"/>
            <w:rPrChange w:id="252" w:author="a14604" w:date="2025-10-15T17:14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>-Pyramid visual backbone; proposed a learnable hypergraph scanning mechanism</w:t>
        </w:r>
      </w:ins>
      <w:ins w:id="253" w:author="a14604" w:date="2025-10-15T17:00:00Z">
        <w:r w:rsidR="00A42DE2" w:rsidRPr="00DB5A51">
          <w:rPr>
            <w:rFonts w:ascii="Times New Roman" w:hAnsi="Times New Roman" w:cs="Times New Roman" w:hint="default"/>
            <w:sz w:val="21"/>
            <w:szCs w:val="21"/>
            <w:rPrChange w:id="254" w:author="a14604" w:date="2025-10-15T17:14:00Z">
              <w:rPr>
                <w:rFonts w:hint="default"/>
              </w:rPr>
            </w:rPrChange>
          </w:rPr>
          <w:t>,</w:t>
        </w:r>
      </w:ins>
      <w:ins w:id="255" w:author="a14604" w:date="2025-10-14T17:13:00Z">
        <w:r w:rsidR="003C6229" w:rsidRPr="00DB5A51">
          <w:rPr>
            <w:rFonts w:ascii="Times New Roman" w:hAnsi="Times New Roman" w:cs="Times New Roman" w:hint="default"/>
            <w:sz w:val="21"/>
            <w:szCs w:val="21"/>
            <w:rPrChange w:id="256" w:author="a14604" w:date="2025-10-15T17:14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 construct</w:t>
        </w:r>
      </w:ins>
      <w:ins w:id="257" w:author="a14604" w:date="2025-10-15T17:00:00Z">
        <w:r w:rsidR="00A42DE2" w:rsidRPr="00DB5A51">
          <w:rPr>
            <w:rFonts w:ascii="Times New Roman" w:hAnsi="Times New Roman" w:cs="Times New Roman" w:hint="default"/>
            <w:sz w:val="21"/>
            <w:szCs w:val="21"/>
            <w:rPrChange w:id="258" w:author="a14604" w:date="2025-10-15T17:14:00Z">
              <w:rPr>
                <w:rFonts w:hint="default"/>
              </w:rPr>
            </w:rPrChange>
          </w:rPr>
          <w:t>ed</w:t>
        </w:r>
      </w:ins>
      <w:ins w:id="259" w:author="a14604" w:date="2025-10-14T17:13:00Z">
        <w:r w:rsidR="003C6229" w:rsidRPr="00DB5A51">
          <w:rPr>
            <w:rFonts w:ascii="Times New Roman" w:hAnsi="Times New Roman" w:cs="Times New Roman" w:hint="default"/>
            <w:sz w:val="21"/>
            <w:szCs w:val="21"/>
            <w:rPrChange w:id="260" w:author="a14604" w:date="2025-10-15T17:14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 differentiable hyperedges on pyramid features and integrates learnable anchors with gated scanning/aggregation.</w:t>
        </w:r>
      </w:ins>
      <w:ins w:id="261" w:author="a14604" w:date="2025-10-15T17:01:00Z">
        <w:r w:rsidR="00A42DE2" w:rsidRPr="00DB5A51">
          <w:rPr>
            <w:rFonts w:ascii="Times New Roman" w:hAnsi="Times New Roman" w:cs="Times New Roman" w:hint="default"/>
            <w:sz w:val="21"/>
            <w:szCs w:val="21"/>
            <w:rPrChange w:id="262" w:author="a14604" w:date="2025-10-15T17:14:00Z">
              <w:rPr>
                <w:rFonts w:hint="default"/>
              </w:rPr>
            </w:rPrChange>
          </w:rPr>
          <w:t xml:space="preserve"> </w:t>
        </w:r>
      </w:ins>
      <w:ins w:id="263" w:author="a14604" w:date="2025-10-14T17:13:00Z">
        <w:r w:rsidR="003C6229" w:rsidRPr="00DB5A51">
          <w:rPr>
            <w:rFonts w:ascii="Times New Roman" w:hAnsi="Times New Roman" w:cs="Times New Roman" w:hint="default"/>
            <w:sz w:val="21"/>
            <w:szCs w:val="21"/>
            <w:rPrChange w:id="264" w:author="a14604" w:date="2025-10-15T17:14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>Combined SSM-based linear spatiotemporal accumulation with hypergraph message passing to capture long-range dependencies and multi-scale context, while maintaining O(N) scanning efficiency and numerical stability constraints.</w:t>
        </w:r>
      </w:ins>
    </w:p>
    <w:p w14:paraId="43DF0292" w14:textId="30BD3221" w:rsidR="00D0500F" w:rsidRPr="0032255C" w:rsidDel="003C6229" w:rsidRDefault="003C6229" w:rsidP="00684C4F">
      <w:pPr>
        <w:pStyle w:val="a8"/>
        <w:numPr>
          <w:ilvl w:val="0"/>
          <w:numId w:val="1"/>
        </w:numPr>
        <w:ind w:right="-6"/>
        <w:contextualSpacing w:val="0"/>
        <w:rPr>
          <w:del w:id="265" w:author="a14604" w:date="2025-10-14T17:12:00Z"/>
          <w:rFonts w:ascii="Times New Roman" w:hAnsi="Times New Roman" w:cs="Times New Roman" w:hint="default"/>
          <w:sz w:val="21"/>
          <w:szCs w:val="21"/>
          <w:rPrChange w:id="266" w:author="a14604" w:date="2025-10-15T16:47:00Z">
            <w:rPr>
              <w:del w:id="267" w:author="a14604" w:date="2025-10-14T17:12:00Z"/>
              <w:rFonts w:ascii="Times New Roman" w:hAnsi="Times New Roman" w:cs="Times New Roman" w:hint="default"/>
              <w:sz w:val="20"/>
            </w:rPr>
          </w:rPrChange>
        </w:rPr>
        <w:pPrChange w:id="268" w:author="a14604" w:date="2025-10-15T16:48:00Z">
          <w:pPr>
            <w:pStyle w:val="a8"/>
            <w:numPr>
              <w:numId w:val="1"/>
            </w:numPr>
            <w:spacing w:line="240" w:lineRule="exact"/>
            <w:ind w:left="420" w:right="-6" w:hanging="420"/>
            <w:contextualSpacing w:val="0"/>
          </w:pPr>
        </w:pPrChange>
      </w:pPr>
      <w:ins w:id="269" w:author="a14604" w:date="2025-10-14T17:13:00Z">
        <w:r w:rsidRPr="0032255C">
          <w:rPr>
            <w:rFonts w:ascii="Times New Roman" w:hAnsi="Times New Roman" w:cs="Times New Roman" w:hint="default"/>
            <w:sz w:val="21"/>
            <w:szCs w:val="21"/>
            <w:rPrChange w:id="270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Implemented core modules and a robust training pipeline (LAMB + per-step cosine warmup/cooldown, EMA, AMP, mutually exclusive </w:t>
        </w:r>
        <w:proofErr w:type="spellStart"/>
        <w:r w:rsidRPr="0032255C">
          <w:rPr>
            <w:rFonts w:ascii="Times New Roman" w:hAnsi="Times New Roman" w:cs="Times New Roman" w:hint="default"/>
            <w:sz w:val="21"/>
            <w:szCs w:val="21"/>
            <w:rPrChange w:id="271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>MixUp</w:t>
        </w:r>
        <w:proofErr w:type="spellEnd"/>
        <w:r w:rsidRPr="0032255C">
          <w:rPr>
            <w:rFonts w:ascii="Times New Roman" w:hAnsi="Times New Roman" w:cs="Times New Roman" w:hint="default"/>
            <w:sz w:val="21"/>
            <w:szCs w:val="21"/>
            <w:rPrChange w:id="272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>/</w:t>
        </w:r>
        <w:proofErr w:type="spellStart"/>
        <w:r w:rsidRPr="0032255C">
          <w:rPr>
            <w:rFonts w:ascii="Times New Roman" w:hAnsi="Times New Roman" w:cs="Times New Roman" w:hint="default"/>
            <w:sz w:val="21"/>
            <w:szCs w:val="21"/>
            <w:rPrChange w:id="273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>CutMix</w:t>
        </w:r>
        <w:proofErr w:type="spellEnd"/>
        <w:r w:rsidRPr="0032255C">
          <w:rPr>
            <w:rFonts w:ascii="Times New Roman" w:hAnsi="Times New Roman" w:cs="Times New Roman" w:hint="default"/>
            <w:sz w:val="21"/>
            <w:szCs w:val="21"/>
            <w:rPrChange w:id="274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); debugged </w:t>
        </w:r>
        <w:proofErr w:type="spellStart"/>
        <w:r w:rsidRPr="0032255C">
          <w:rPr>
            <w:rFonts w:ascii="Times New Roman" w:hAnsi="Times New Roman" w:cs="Times New Roman" w:hint="default"/>
            <w:sz w:val="21"/>
            <w:szCs w:val="21"/>
            <w:rPrChange w:id="275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>NaN</w:t>
        </w:r>
        <w:proofErr w:type="spellEnd"/>
        <w:r w:rsidRPr="0032255C">
          <w:rPr>
            <w:rFonts w:ascii="Times New Roman" w:hAnsi="Times New Roman" w:cs="Times New Roman" w:hint="default"/>
            <w:sz w:val="21"/>
            <w:szCs w:val="21"/>
            <w:rPrChange w:id="276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 issues from scheduling and overflow; completed distributed acceleration, FLOPs/throughput profiling, and YAML/script automation; achieved competitive accuracy and reproducibility on ImageNet-1K with low computational cost.</w:t>
        </w:r>
        <w:r w:rsidRPr="0032255C" w:rsidDel="003C6229">
          <w:rPr>
            <w:rFonts w:ascii="Times New Roman" w:hAnsi="Times New Roman" w:cs="Times New Roman" w:hint="default"/>
            <w:sz w:val="21"/>
            <w:szCs w:val="21"/>
            <w:rPrChange w:id="277" w:author="a14604" w:date="2025-10-15T16:47:00Z">
              <w:rPr>
                <w:rFonts w:ascii="Times New Roman" w:hAnsi="Times New Roman" w:cs="Times New Roman" w:hint="default"/>
                <w:b/>
                <w:bCs/>
                <w:iCs/>
                <w:sz w:val="20"/>
              </w:rPr>
            </w:rPrChange>
          </w:rPr>
          <w:t xml:space="preserve"> </w:t>
        </w:r>
      </w:ins>
      <w:del w:id="278" w:author="a14604" w:date="2025-10-14T17:12:00Z">
        <w:r w:rsidR="00C84CC9" w:rsidRPr="0032255C" w:rsidDel="003C6229">
          <w:rPr>
            <w:rFonts w:ascii="Times New Roman" w:hAnsi="Times New Roman" w:cs="Times New Roman" w:hint="default"/>
            <w:sz w:val="21"/>
            <w:szCs w:val="21"/>
            <w:rPrChange w:id="279" w:author="a14604" w:date="2025-10-15T16:47:00Z">
              <w:rPr>
                <w:rFonts w:hint="default"/>
                <w:bCs/>
                <w:iCs/>
              </w:rPr>
            </w:rPrChange>
          </w:rPr>
          <w:delText>Under Review</w:delText>
        </w:r>
      </w:del>
    </w:p>
    <w:p w14:paraId="5BAD82F4" w14:textId="5569959E" w:rsidR="003C6229" w:rsidRPr="0032255C" w:rsidRDefault="003C6229" w:rsidP="00684C4F">
      <w:pPr>
        <w:pStyle w:val="a8"/>
        <w:numPr>
          <w:ilvl w:val="0"/>
          <w:numId w:val="1"/>
        </w:numPr>
        <w:ind w:right="-6"/>
        <w:contextualSpacing w:val="0"/>
        <w:rPr>
          <w:ins w:id="280" w:author="a14604" w:date="2025-10-14T17:14:00Z"/>
          <w:rFonts w:ascii="Times New Roman" w:hAnsi="Times New Roman" w:cs="Times New Roman" w:hint="default"/>
          <w:sz w:val="21"/>
          <w:szCs w:val="21"/>
          <w:rPrChange w:id="281" w:author="a14604" w:date="2025-10-15T16:47:00Z">
            <w:rPr>
              <w:ins w:id="282" w:author="a14604" w:date="2025-10-14T17:14:00Z"/>
              <w:rFonts w:ascii="Times New Roman" w:hAnsi="Times New Roman" w:cs="Times New Roman" w:hint="default"/>
              <w:sz w:val="20"/>
            </w:rPr>
          </w:rPrChange>
        </w:rPr>
        <w:pPrChange w:id="283" w:author="a14604" w:date="2025-10-15T16:48:00Z">
          <w:pPr>
            <w:pStyle w:val="a8"/>
            <w:spacing w:line="240" w:lineRule="exact"/>
            <w:ind w:left="420" w:right="-6"/>
            <w:contextualSpacing w:val="0"/>
          </w:pPr>
        </w:pPrChange>
      </w:pPr>
    </w:p>
    <w:p w14:paraId="4E9DB294" w14:textId="49D6DD2D" w:rsidR="003C6229" w:rsidRPr="0032255C" w:rsidRDefault="003C6229" w:rsidP="00684C4F">
      <w:pPr>
        <w:contextualSpacing/>
        <w:jc w:val="distribute"/>
        <w:rPr>
          <w:ins w:id="284" w:author="a14604" w:date="2025-10-14T17:14:00Z"/>
          <w:rFonts w:ascii="Times New Roman" w:hAnsi="Times New Roman" w:cs="Times New Roman" w:hint="default"/>
          <w:b/>
          <w:bCs/>
          <w:sz w:val="22"/>
          <w:szCs w:val="22"/>
          <w:rPrChange w:id="285" w:author="a14604" w:date="2025-10-15T16:47:00Z">
            <w:rPr>
              <w:ins w:id="286" w:author="a14604" w:date="2025-10-14T17:14:00Z"/>
              <w:rFonts w:ascii="Times New Roman" w:hAnsi="Times New Roman" w:cs="Times New Roman" w:hint="default"/>
              <w:sz w:val="20"/>
            </w:rPr>
          </w:rPrChange>
        </w:rPr>
        <w:pPrChange w:id="287" w:author="a14604" w:date="2025-10-15T16:48:00Z">
          <w:pPr>
            <w:pStyle w:val="a8"/>
            <w:spacing w:line="240" w:lineRule="exact"/>
            <w:ind w:left="420" w:right="-6"/>
            <w:contextualSpacing w:val="0"/>
          </w:pPr>
        </w:pPrChange>
      </w:pPr>
      <w:ins w:id="288" w:author="a14604" w:date="2025-10-14T17:14:00Z">
        <w:r w:rsidRPr="0032255C">
          <w:rPr>
            <w:rFonts w:ascii="Times New Roman" w:hAnsi="Times New Roman" w:cs="Times New Roman" w:hint="default"/>
            <w:b/>
            <w:bCs/>
            <w:sz w:val="22"/>
            <w:szCs w:val="22"/>
            <w:rPrChange w:id="289" w:author="a14604" w:date="2025-10-15T16:47:00Z"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</w:rPrChange>
          </w:rPr>
          <w:t xml:space="preserve">Jacobi Orthogonal Rotation Adapter via Sparse Givens Rotations and Tiny Core              </w:t>
        </w:r>
        <w:r w:rsidRPr="0032255C">
          <w:rPr>
            <w:rFonts w:ascii="Times New Roman" w:hAnsi="Times New Roman" w:cs="Times New Roman" w:hint="default"/>
            <w:sz w:val="22"/>
            <w:szCs w:val="22"/>
            <w:rPrChange w:id="290" w:author="a14604" w:date="2025-10-15T16:47:00Z">
              <w:rPr>
                <w:rFonts w:ascii="Times New Roman" w:hAnsi="Times New Roman" w:cs="Times New Roman" w:hint="default"/>
                <w:sz w:val="21"/>
                <w:szCs w:val="21"/>
              </w:rPr>
            </w:rPrChange>
          </w:rPr>
          <w:t xml:space="preserve"> Since Jul. 2025</w:t>
        </w:r>
      </w:ins>
    </w:p>
    <w:p w14:paraId="5F646745" w14:textId="60319DE8" w:rsidR="00EE3D33" w:rsidRPr="00923DD5" w:rsidRDefault="00EE3D33" w:rsidP="00923DD5">
      <w:pPr>
        <w:pStyle w:val="a8"/>
        <w:numPr>
          <w:ilvl w:val="0"/>
          <w:numId w:val="1"/>
        </w:numPr>
        <w:ind w:right="-6"/>
        <w:contextualSpacing w:val="0"/>
        <w:rPr>
          <w:ins w:id="291" w:author="a14604" w:date="2025-10-14T17:15:00Z"/>
          <w:rFonts w:ascii="Times New Roman" w:hAnsi="Times New Roman" w:cs="Times New Roman" w:hint="default"/>
          <w:sz w:val="21"/>
          <w:szCs w:val="21"/>
          <w:rPrChange w:id="292" w:author="a14604" w:date="2025-10-15T17:02:00Z">
            <w:rPr>
              <w:ins w:id="293" w:author="a14604" w:date="2025-10-14T17:15:00Z"/>
              <w:rFonts w:ascii="宋体" w:hAnsi="宋体" w:cs="宋体" w:hint="default"/>
              <w:kern w:val="0"/>
              <w:szCs w:val="24"/>
            </w:rPr>
          </w:rPrChange>
        </w:rPr>
        <w:pPrChange w:id="294" w:author="a14604" w:date="2025-10-15T17:02:00Z">
          <w:pPr>
            <w:widowControl/>
            <w:spacing w:before="100" w:beforeAutospacing="1" w:after="100" w:afterAutospacing="1"/>
            <w:jc w:val="left"/>
          </w:pPr>
        </w:pPrChange>
      </w:pPr>
      <w:ins w:id="295" w:author="a14604" w:date="2025-10-14T17:15:00Z">
        <w:r w:rsidRPr="0032255C">
          <w:rPr>
            <w:rFonts w:ascii="Times New Roman" w:hAnsi="Times New Roman" w:cs="Times New Roman" w:hint="default"/>
            <w:sz w:val="21"/>
            <w:szCs w:val="21"/>
            <w:rPrChange w:id="296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 xml:space="preserve">Proposed and implemented the </w:t>
        </w:r>
        <w:r w:rsidRPr="0032255C">
          <w:rPr>
            <w:rFonts w:ascii="Times New Roman" w:hAnsi="Times New Roman" w:cs="Times New Roman" w:hint="default"/>
            <w:sz w:val="21"/>
            <w:szCs w:val="21"/>
            <w:rPrChange w:id="297" w:author="a14604" w:date="2025-10-15T16:47:00Z">
              <w:rPr>
                <w:rFonts w:ascii="宋体" w:hAnsi="宋体" w:cs="宋体" w:hint="default"/>
                <w:b/>
                <w:bCs/>
                <w:kern w:val="0"/>
                <w:szCs w:val="24"/>
              </w:rPr>
            </w:rPrChange>
          </w:rPr>
          <w:t>J-ORA adapter</w:t>
        </w:r>
        <w:r w:rsidRPr="0032255C">
          <w:rPr>
            <w:rFonts w:ascii="Times New Roman" w:hAnsi="Times New Roman" w:cs="Times New Roman" w:hint="default"/>
            <w:sz w:val="21"/>
            <w:szCs w:val="21"/>
            <w:rPrChange w:id="298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 xml:space="preserve">, constructing </w:t>
        </w:r>
        <w:r w:rsidRPr="0032255C">
          <w:rPr>
            <w:rFonts w:ascii="Times New Roman" w:hAnsi="Times New Roman" w:cs="Times New Roman"/>
            <w:sz w:val="21"/>
            <w:szCs w:val="21"/>
            <w:rPrChange w:id="299" w:author="a14604" w:date="2025-10-15T16:47:00Z">
              <w:rPr>
                <w:rFonts w:ascii="宋体" w:hAnsi="宋体" w:cs="宋体"/>
                <w:kern w:val="0"/>
                <w:szCs w:val="24"/>
              </w:rPr>
            </w:rPrChange>
          </w:rPr>
          <w:t>Δ</w:t>
        </w:r>
        <w:r w:rsidRPr="0032255C">
          <w:rPr>
            <w:rFonts w:ascii="Times New Roman" w:hAnsi="Times New Roman" w:cs="Times New Roman" w:hint="default"/>
            <w:sz w:val="21"/>
            <w:szCs w:val="21"/>
            <w:rPrChange w:id="300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>W = Q_L D Q_R^T using bilateral sparse Givens rotations and a Tiny Core (diagonal/block/micro low-rank structure).</w:t>
        </w:r>
      </w:ins>
      <w:ins w:id="301" w:author="a14604" w:date="2025-10-15T17:02:00Z">
        <w:r w:rsidR="00923DD5">
          <w:rPr>
            <w:rFonts w:ascii="Times New Roman" w:hAnsi="Times New Roman" w:cs="Times New Roman" w:hint="default"/>
            <w:sz w:val="21"/>
            <w:szCs w:val="21"/>
          </w:rPr>
          <w:t xml:space="preserve"> </w:t>
        </w:r>
      </w:ins>
      <w:ins w:id="302" w:author="a14604" w:date="2025-10-14T17:15:00Z">
        <w:r w:rsidRPr="00923DD5">
          <w:rPr>
            <w:rFonts w:ascii="Times New Roman" w:hAnsi="Times New Roman" w:cs="Times New Roman" w:hint="default"/>
            <w:sz w:val="21"/>
            <w:szCs w:val="21"/>
            <w:rPrChange w:id="303" w:author="a14604" w:date="2025-10-15T17:02:00Z">
              <w:rPr>
                <w:rFonts w:ascii="宋体" w:hAnsi="宋体" w:cs="宋体" w:hint="default"/>
                <w:kern w:val="0"/>
                <w:szCs w:val="24"/>
              </w:rPr>
            </w:rPrChange>
          </w:rPr>
          <w:t>Introduced curvature-normalized greedy pair selection, small-angle closed-form initialization, and Cayley-stable updates, coupled with spectral norm regularization and S-budget warm-up.</w:t>
        </w:r>
      </w:ins>
    </w:p>
    <w:p w14:paraId="29DAA5CC" w14:textId="6A83C6BD" w:rsidR="00EE3D33" w:rsidRPr="0032255C" w:rsidRDefault="00EE3D33" w:rsidP="00684C4F">
      <w:pPr>
        <w:pStyle w:val="a8"/>
        <w:numPr>
          <w:ilvl w:val="0"/>
          <w:numId w:val="1"/>
        </w:numPr>
        <w:ind w:right="-6"/>
        <w:contextualSpacing w:val="0"/>
        <w:rPr>
          <w:ins w:id="304" w:author="a14604" w:date="2025-10-14T17:15:00Z"/>
          <w:rFonts w:ascii="Times New Roman" w:hAnsi="Times New Roman" w:cs="Times New Roman" w:hint="default"/>
          <w:sz w:val="21"/>
          <w:szCs w:val="21"/>
          <w:rPrChange w:id="305" w:author="a14604" w:date="2025-10-15T16:47:00Z">
            <w:rPr>
              <w:ins w:id="306" w:author="a14604" w:date="2025-10-14T17:15:00Z"/>
              <w:rFonts w:ascii="宋体" w:hAnsi="宋体" w:cs="宋体" w:hint="default"/>
              <w:kern w:val="0"/>
              <w:szCs w:val="24"/>
            </w:rPr>
          </w:rPrChange>
        </w:rPr>
        <w:pPrChange w:id="307" w:author="a14604" w:date="2025-10-15T16:48:00Z">
          <w:pPr>
            <w:widowControl/>
            <w:spacing w:before="100" w:beforeAutospacing="1" w:after="100" w:afterAutospacing="1"/>
            <w:jc w:val="left"/>
          </w:pPr>
        </w:pPrChange>
      </w:pPr>
      <w:ins w:id="308" w:author="a14604" w:date="2025-10-14T17:15:00Z">
        <w:r w:rsidRPr="0032255C">
          <w:rPr>
            <w:rFonts w:ascii="Times New Roman" w:hAnsi="Times New Roman" w:cs="Times New Roman" w:hint="default"/>
            <w:sz w:val="21"/>
            <w:szCs w:val="21"/>
            <w:rPrChange w:id="309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 xml:space="preserve">Engineered fused Triton kernels and bake inference; fully integrated with </w:t>
        </w:r>
        <w:proofErr w:type="spellStart"/>
        <w:r w:rsidRPr="0032255C">
          <w:rPr>
            <w:rFonts w:ascii="Times New Roman" w:hAnsi="Times New Roman" w:cs="Times New Roman" w:hint="default"/>
            <w:sz w:val="21"/>
            <w:szCs w:val="21"/>
            <w:rPrChange w:id="310" w:author="a14604" w:date="2025-10-15T16:47:00Z">
              <w:rPr>
                <w:rFonts w:ascii="宋体" w:hAnsi="宋体" w:cs="宋体" w:hint="default"/>
                <w:b/>
                <w:bCs/>
                <w:kern w:val="0"/>
                <w:szCs w:val="24"/>
              </w:rPr>
            </w:rPrChange>
          </w:rPr>
          <w:t>LLaMA</w:t>
        </w:r>
        <w:proofErr w:type="spellEnd"/>
        <w:r w:rsidRPr="0032255C">
          <w:rPr>
            <w:rFonts w:ascii="Times New Roman" w:hAnsi="Times New Roman" w:cs="Times New Roman" w:hint="default"/>
            <w:sz w:val="21"/>
            <w:szCs w:val="21"/>
            <w:rPrChange w:id="311" w:author="a14604" w:date="2025-10-15T16:47:00Z">
              <w:rPr>
                <w:rFonts w:ascii="宋体" w:hAnsi="宋体" w:cs="宋体" w:hint="default"/>
                <w:b/>
                <w:bCs/>
                <w:kern w:val="0"/>
                <w:szCs w:val="24"/>
              </w:rPr>
            </w:rPrChange>
          </w:rPr>
          <w:t>-Factory (CLI/</w:t>
        </w:r>
        <w:proofErr w:type="spellStart"/>
        <w:r w:rsidRPr="0032255C">
          <w:rPr>
            <w:rFonts w:ascii="Times New Roman" w:hAnsi="Times New Roman" w:cs="Times New Roman" w:hint="default"/>
            <w:sz w:val="21"/>
            <w:szCs w:val="21"/>
            <w:rPrChange w:id="312" w:author="a14604" w:date="2025-10-15T16:47:00Z">
              <w:rPr>
                <w:rFonts w:ascii="宋体" w:hAnsi="宋体" w:cs="宋体" w:hint="default"/>
                <w:b/>
                <w:bCs/>
                <w:kern w:val="0"/>
                <w:szCs w:val="24"/>
              </w:rPr>
            </w:rPrChange>
          </w:rPr>
          <w:t>WebUI</w:t>
        </w:r>
        <w:proofErr w:type="spellEnd"/>
        <w:r w:rsidRPr="0032255C">
          <w:rPr>
            <w:rFonts w:ascii="Times New Roman" w:hAnsi="Times New Roman" w:cs="Times New Roman" w:hint="default"/>
            <w:sz w:val="21"/>
            <w:szCs w:val="21"/>
            <w:rPrChange w:id="313" w:author="a14604" w:date="2025-10-15T16:47:00Z">
              <w:rPr>
                <w:rFonts w:ascii="宋体" w:hAnsi="宋体" w:cs="宋体" w:hint="default"/>
                <w:b/>
                <w:bCs/>
                <w:kern w:val="0"/>
                <w:szCs w:val="24"/>
              </w:rPr>
            </w:rPrChange>
          </w:rPr>
          <w:t>, unified hyperparameters)</w:t>
        </w:r>
        <w:r w:rsidRPr="0032255C">
          <w:rPr>
            <w:rFonts w:ascii="Times New Roman" w:hAnsi="Times New Roman" w:cs="Times New Roman" w:hint="default"/>
            <w:sz w:val="21"/>
            <w:szCs w:val="21"/>
            <w:rPrChange w:id="314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>; completed end-to-end training and system ablation.</w:t>
        </w:r>
      </w:ins>
    </w:p>
    <w:p w14:paraId="5A4A0B19" w14:textId="07B62287" w:rsidR="00BB2984" w:rsidRPr="0032255C" w:rsidRDefault="00BB2984" w:rsidP="00684C4F">
      <w:pPr>
        <w:contextualSpacing/>
        <w:jc w:val="distribute"/>
        <w:rPr>
          <w:ins w:id="315" w:author="a14604" w:date="2025-10-14T17:20:00Z"/>
          <w:rFonts w:ascii="Times New Roman" w:hAnsi="Times New Roman" w:cs="Times New Roman" w:hint="default"/>
          <w:sz w:val="22"/>
          <w:szCs w:val="22"/>
          <w:rPrChange w:id="316" w:author="a14604" w:date="2025-10-15T16:47:00Z">
            <w:rPr>
              <w:ins w:id="317" w:author="a14604" w:date="2025-10-14T17:20:00Z"/>
              <w:rFonts w:ascii="宋体" w:hAnsi="宋体" w:cs="宋体" w:hint="default"/>
              <w:kern w:val="0"/>
              <w:szCs w:val="24"/>
            </w:rPr>
          </w:rPrChange>
        </w:rPr>
        <w:pPrChange w:id="318" w:author="a14604" w:date="2025-10-15T16:48:00Z">
          <w:pPr>
            <w:widowControl/>
            <w:spacing w:before="100" w:beforeAutospacing="1" w:after="100" w:afterAutospacing="1"/>
            <w:jc w:val="left"/>
          </w:pPr>
        </w:pPrChange>
      </w:pPr>
      <w:ins w:id="319" w:author="a14604" w:date="2025-10-14T17:20:00Z">
        <w:r w:rsidRPr="0032255C">
          <w:rPr>
            <w:rFonts w:ascii="Times New Roman" w:hAnsi="Times New Roman" w:cs="Times New Roman" w:hint="default"/>
            <w:b/>
            <w:bCs/>
            <w:sz w:val="22"/>
            <w:szCs w:val="22"/>
            <w:rPrChange w:id="320" w:author="a14604" w:date="2025-10-15T16:47:00Z">
              <w:rPr>
                <w:rFonts w:ascii="宋体" w:hAnsi="宋体" w:cs="宋体" w:hint="default"/>
                <w:b/>
                <w:bCs/>
                <w:kern w:val="0"/>
                <w:szCs w:val="24"/>
              </w:rPr>
            </w:rPrChange>
          </w:rPr>
          <w:t>Automotive Performance Data Processing and Analysis Softwar</w:t>
        </w:r>
      </w:ins>
      <w:ins w:id="321" w:author="a14604" w:date="2025-10-14T17:21:00Z">
        <w:r w:rsidRPr="0032255C">
          <w:rPr>
            <w:rFonts w:ascii="Times New Roman" w:hAnsi="Times New Roman" w:cs="Times New Roman"/>
            <w:b/>
            <w:bCs/>
            <w:sz w:val="22"/>
            <w:szCs w:val="22"/>
            <w:rPrChange w:id="322" w:author="a14604" w:date="2025-10-15T16:47:00Z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rPrChange>
          </w:rPr>
          <w:t>e</w:t>
        </w:r>
        <w:r w:rsidRPr="0032255C">
          <w:rPr>
            <w:rFonts w:ascii="Times New Roman" w:hAnsi="Times New Roman" w:cs="Times New Roman" w:hint="default"/>
            <w:b/>
            <w:bCs/>
            <w:sz w:val="22"/>
            <w:szCs w:val="22"/>
            <w:rPrChange w:id="323" w:author="a14604" w:date="2025-10-15T16:47:00Z"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</w:rPrChange>
          </w:rPr>
          <w:t xml:space="preserve">                               </w:t>
        </w:r>
        <w:r w:rsidRPr="0032255C">
          <w:rPr>
            <w:rFonts w:ascii="Times New Roman" w:hAnsi="Times New Roman" w:cs="Times New Roman" w:hint="default"/>
            <w:sz w:val="22"/>
            <w:szCs w:val="22"/>
            <w:rPrChange w:id="324" w:author="a14604" w:date="2025-10-15T16:47:00Z"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</w:rPrChange>
          </w:rPr>
          <w:t xml:space="preserve"> </w:t>
        </w:r>
      </w:ins>
      <w:ins w:id="325" w:author="a14604" w:date="2025-10-14T17:20:00Z">
        <w:r w:rsidRPr="0032255C">
          <w:rPr>
            <w:rFonts w:ascii="Times New Roman" w:hAnsi="Times New Roman" w:cs="Times New Roman" w:hint="default"/>
            <w:sz w:val="22"/>
            <w:szCs w:val="22"/>
            <w:rPrChange w:id="326" w:author="a14604" w:date="2025-10-15T16:47:00Z">
              <w:rPr>
                <w:rFonts w:ascii="宋体" w:hAnsi="宋体" w:cs="宋体" w:hint="default"/>
                <w:i/>
                <w:iCs/>
                <w:kern w:val="0"/>
                <w:szCs w:val="24"/>
              </w:rPr>
            </w:rPrChange>
          </w:rPr>
          <w:t>Jun</w:t>
        </w:r>
      </w:ins>
      <w:ins w:id="327" w:author="a14604" w:date="2025-10-14T17:21:00Z">
        <w:r w:rsidRPr="0032255C">
          <w:rPr>
            <w:rFonts w:ascii="Times New Roman" w:hAnsi="Times New Roman" w:cs="Times New Roman" w:hint="default"/>
            <w:sz w:val="22"/>
            <w:szCs w:val="22"/>
            <w:rPrChange w:id="328" w:author="a14604" w:date="2025-10-15T16:47:00Z">
              <w:rPr>
                <w:rFonts w:ascii="Times New Roman" w:hAnsi="Times New Roman" w:cs="Times New Roman" w:hint="default"/>
                <w:sz w:val="21"/>
                <w:szCs w:val="21"/>
              </w:rPr>
            </w:rPrChange>
          </w:rPr>
          <w:t>.</w:t>
        </w:r>
      </w:ins>
      <w:ins w:id="329" w:author="a14604" w:date="2025-10-14T17:20:00Z">
        <w:r w:rsidRPr="0032255C">
          <w:rPr>
            <w:rFonts w:ascii="Times New Roman" w:hAnsi="Times New Roman" w:cs="Times New Roman" w:hint="default"/>
            <w:sz w:val="22"/>
            <w:szCs w:val="22"/>
            <w:rPrChange w:id="330" w:author="a14604" w:date="2025-10-15T16:47:00Z">
              <w:rPr>
                <w:rFonts w:ascii="宋体" w:hAnsi="宋体" w:cs="宋体" w:hint="default"/>
                <w:i/>
                <w:iCs/>
                <w:kern w:val="0"/>
                <w:szCs w:val="24"/>
              </w:rPr>
            </w:rPrChange>
          </w:rPr>
          <w:t xml:space="preserve"> 2022</w:t>
        </w:r>
      </w:ins>
    </w:p>
    <w:p w14:paraId="6598991E" w14:textId="769CBB38" w:rsidR="00BB2984" w:rsidRPr="0032255C" w:rsidRDefault="00BB2984" w:rsidP="00684C4F">
      <w:pPr>
        <w:pStyle w:val="a8"/>
        <w:numPr>
          <w:ilvl w:val="0"/>
          <w:numId w:val="1"/>
        </w:numPr>
        <w:ind w:right="-6"/>
        <w:contextualSpacing w:val="0"/>
        <w:rPr>
          <w:ins w:id="331" w:author="a14604" w:date="2025-10-14T17:20:00Z"/>
          <w:rFonts w:ascii="Times New Roman" w:hAnsi="Times New Roman" w:cs="Times New Roman" w:hint="default"/>
          <w:sz w:val="21"/>
          <w:szCs w:val="21"/>
          <w:rPrChange w:id="332" w:author="a14604" w:date="2025-10-15T16:47:00Z">
            <w:rPr>
              <w:ins w:id="333" w:author="a14604" w:date="2025-10-14T17:20:00Z"/>
              <w:rFonts w:ascii="宋体" w:hAnsi="宋体" w:cs="宋体" w:hint="default"/>
              <w:kern w:val="0"/>
              <w:szCs w:val="24"/>
            </w:rPr>
          </w:rPrChange>
        </w:rPr>
        <w:pPrChange w:id="334" w:author="a14604" w:date="2025-10-15T16:48:00Z">
          <w:pPr>
            <w:widowControl/>
            <w:numPr>
              <w:numId w:val="3"/>
            </w:numPr>
            <w:tabs>
              <w:tab w:val="num" w:pos="720"/>
            </w:tabs>
            <w:spacing w:before="100" w:beforeAutospacing="1" w:after="100" w:afterAutospacing="1"/>
            <w:ind w:left="720" w:hanging="360"/>
            <w:jc w:val="left"/>
          </w:pPr>
        </w:pPrChange>
      </w:pPr>
      <w:ins w:id="335" w:author="a14604" w:date="2025-10-14T17:20:00Z">
        <w:r w:rsidRPr="0032255C">
          <w:rPr>
            <w:rFonts w:ascii="Times New Roman" w:hAnsi="Times New Roman" w:cs="Times New Roman" w:hint="default"/>
            <w:sz w:val="21"/>
            <w:szCs w:val="21"/>
            <w:rPrChange w:id="336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 xml:space="preserve">Developed a </w:t>
        </w:r>
        <w:r w:rsidRPr="0032255C">
          <w:rPr>
            <w:rFonts w:ascii="Times New Roman" w:hAnsi="Times New Roman" w:cs="Times New Roman" w:hint="default"/>
            <w:sz w:val="21"/>
            <w:szCs w:val="21"/>
            <w:rPrChange w:id="337" w:author="a14604" w:date="2025-10-15T16:47:00Z">
              <w:rPr>
                <w:rFonts w:ascii="宋体" w:hAnsi="宋体" w:cs="宋体" w:hint="default"/>
                <w:b/>
                <w:bCs/>
                <w:kern w:val="0"/>
                <w:szCs w:val="24"/>
              </w:rPr>
            </w:rPrChange>
          </w:rPr>
          <w:t>MATLAB/GUI application</w:t>
        </w:r>
        <w:r w:rsidRPr="0032255C">
          <w:rPr>
            <w:rFonts w:ascii="Times New Roman" w:hAnsi="Times New Roman" w:cs="Times New Roman" w:hint="default"/>
            <w:sz w:val="21"/>
            <w:szCs w:val="21"/>
            <w:rPrChange w:id="338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 xml:space="preserve"> for automotive performance experiment data analysis, featuring multi-interface switching, numerical analysis, and curve fitting.</w:t>
        </w:r>
      </w:ins>
    </w:p>
    <w:p w14:paraId="2A370857" w14:textId="77777777" w:rsidR="00BB2984" w:rsidRPr="0032255C" w:rsidRDefault="00BB2984" w:rsidP="00684C4F">
      <w:pPr>
        <w:pStyle w:val="a8"/>
        <w:numPr>
          <w:ilvl w:val="0"/>
          <w:numId w:val="1"/>
        </w:numPr>
        <w:ind w:right="-6"/>
        <w:contextualSpacing w:val="0"/>
        <w:rPr>
          <w:ins w:id="339" w:author="a14604" w:date="2025-10-14T17:20:00Z"/>
          <w:rFonts w:ascii="Times New Roman" w:hAnsi="Times New Roman" w:cs="Times New Roman" w:hint="default"/>
          <w:sz w:val="21"/>
          <w:szCs w:val="21"/>
          <w:rPrChange w:id="340" w:author="a14604" w:date="2025-10-15T16:47:00Z">
            <w:rPr>
              <w:ins w:id="341" w:author="a14604" w:date="2025-10-14T17:20:00Z"/>
              <w:rFonts w:ascii="宋体" w:hAnsi="宋体" w:cs="宋体" w:hint="default"/>
              <w:kern w:val="0"/>
              <w:szCs w:val="24"/>
            </w:rPr>
          </w:rPrChange>
        </w:rPr>
        <w:pPrChange w:id="342" w:author="a14604" w:date="2025-10-15T16:48:00Z">
          <w:pPr>
            <w:widowControl/>
            <w:numPr>
              <w:numId w:val="3"/>
            </w:numPr>
            <w:tabs>
              <w:tab w:val="num" w:pos="720"/>
            </w:tabs>
            <w:spacing w:before="100" w:beforeAutospacing="1" w:after="100" w:afterAutospacing="1"/>
            <w:ind w:left="720" w:hanging="360"/>
            <w:jc w:val="left"/>
          </w:pPr>
        </w:pPrChange>
      </w:pPr>
      <w:ins w:id="343" w:author="a14604" w:date="2025-10-14T17:20:00Z">
        <w:r w:rsidRPr="0032255C">
          <w:rPr>
            <w:rFonts w:ascii="Times New Roman" w:hAnsi="Times New Roman" w:cs="Times New Roman" w:hint="default"/>
            <w:sz w:val="21"/>
            <w:szCs w:val="21"/>
            <w:rPrChange w:id="344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>Calculated key performance indicators (dynamics, fuel economy, braking, stability) and generated comprehensive reports with data, charts, and conclusions to support engineering decisions.</w:t>
        </w:r>
      </w:ins>
    </w:p>
    <w:p w14:paraId="1C47AF6C" w14:textId="79A68192" w:rsidR="00BB2984" w:rsidRPr="0032255C" w:rsidRDefault="00BB2984" w:rsidP="00684C4F">
      <w:pPr>
        <w:pStyle w:val="a8"/>
        <w:numPr>
          <w:ilvl w:val="0"/>
          <w:numId w:val="1"/>
        </w:numPr>
        <w:ind w:right="-6"/>
        <w:contextualSpacing w:val="0"/>
        <w:rPr>
          <w:ins w:id="345" w:author="a14604" w:date="2025-10-14T17:20:00Z"/>
          <w:rFonts w:ascii="Times New Roman" w:hAnsi="Times New Roman" w:cs="Times New Roman" w:hint="default"/>
          <w:sz w:val="21"/>
          <w:szCs w:val="21"/>
          <w:rPrChange w:id="346" w:author="a14604" w:date="2025-10-15T16:47:00Z">
            <w:rPr>
              <w:ins w:id="347" w:author="a14604" w:date="2025-10-14T17:20:00Z"/>
              <w:rFonts w:ascii="宋体" w:hAnsi="宋体" w:cs="宋体" w:hint="default"/>
              <w:kern w:val="0"/>
              <w:szCs w:val="24"/>
            </w:rPr>
          </w:rPrChange>
        </w:rPr>
        <w:pPrChange w:id="348" w:author="a14604" w:date="2025-10-15T16:48:00Z">
          <w:pPr>
            <w:widowControl/>
            <w:numPr>
              <w:numId w:val="3"/>
            </w:numPr>
            <w:tabs>
              <w:tab w:val="num" w:pos="720"/>
            </w:tabs>
            <w:spacing w:before="100" w:beforeAutospacing="1" w:after="100" w:afterAutospacing="1"/>
            <w:ind w:left="720" w:hanging="360"/>
            <w:jc w:val="left"/>
          </w:pPr>
        </w:pPrChange>
      </w:pPr>
      <w:ins w:id="349" w:author="a14604" w:date="2025-10-14T17:20:00Z">
        <w:r w:rsidRPr="0032255C">
          <w:rPr>
            <w:rFonts w:ascii="Times New Roman" w:hAnsi="Times New Roman" w:cs="Times New Roman" w:hint="default"/>
            <w:sz w:val="21"/>
            <w:szCs w:val="21"/>
            <w:rPrChange w:id="350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lastRenderedPageBreak/>
          <w:t>Implemented multiple data analysis algorithms with accuracy and efficiency; conducted testing to ensure reliability.</w:t>
        </w:r>
      </w:ins>
    </w:p>
    <w:p w14:paraId="74C6CE5E" w14:textId="541C8DD3" w:rsidR="00C11E3B" w:rsidRPr="00C11E3B" w:rsidRDefault="00C11E3B" w:rsidP="00C11E3B">
      <w:pPr>
        <w:pStyle w:val="a8"/>
        <w:numPr>
          <w:ilvl w:val="0"/>
          <w:numId w:val="1"/>
        </w:numPr>
        <w:ind w:right="-6"/>
        <w:contextualSpacing w:val="0"/>
        <w:rPr>
          <w:ins w:id="351" w:author="a14604" w:date="2025-10-15T17:06:00Z"/>
          <w:rFonts w:ascii="Times New Roman" w:hAnsi="Times New Roman" w:cs="Times New Roman" w:hint="default"/>
          <w:sz w:val="21"/>
          <w:szCs w:val="21"/>
          <w:rPrChange w:id="352" w:author="a14604" w:date="2025-10-15T17:06:00Z">
            <w:rPr>
              <w:ins w:id="353" w:author="a14604" w:date="2025-10-15T17:06:00Z"/>
              <w:rFonts w:ascii="宋体" w:hAnsi="宋体" w:cs="宋体" w:hint="default"/>
              <w:kern w:val="0"/>
              <w:szCs w:val="24"/>
            </w:rPr>
          </w:rPrChange>
        </w:rPr>
        <w:pPrChange w:id="354" w:author="a14604" w:date="2025-10-15T17:06:00Z">
          <w:pPr>
            <w:pStyle w:val="a8"/>
            <w:widowControl/>
            <w:numPr>
              <w:numId w:val="1"/>
            </w:numPr>
            <w:ind w:left="420" w:hanging="420"/>
            <w:jc w:val="left"/>
          </w:pPr>
        </w:pPrChange>
      </w:pPr>
      <w:ins w:id="355" w:author="a14604" w:date="2025-10-15T17:06:00Z">
        <w:r w:rsidRPr="00C11E3B">
          <w:rPr>
            <w:rFonts w:ascii="Times New Roman" w:hAnsi="Times New Roman" w:cs="Times New Roman"/>
            <w:sz w:val="21"/>
            <w:szCs w:val="21"/>
            <w:rPrChange w:id="356" w:author="a14604" w:date="2025-10-15T17:06:00Z">
              <w:rPr>
                <w:rFonts w:ascii="宋体" w:hAnsi="宋体" w:cs="宋体"/>
                <w:kern w:val="0"/>
                <w:szCs w:val="24"/>
              </w:rPr>
            </w:rPrChange>
          </w:rPr>
          <w:t xml:space="preserve">Built a user-friendly GUI that enables data entry, analysis selection, and result visualization, improving </w:t>
        </w:r>
        <w:r>
          <w:rPr>
            <w:rFonts w:ascii="Times New Roman" w:hAnsi="Times New Roman" w:cs="Times New Roman"/>
            <w:sz w:val="21"/>
            <w:szCs w:val="21"/>
          </w:rPr>
          <w:t>efficiency</w:t>
        </w:r>
        <w:r>
          <w:rPr>
            <w:rFonts w:ascii="Times New Roman" w:hAnsi="Times New Roman" w:cs="Times New Roman" w:hint="default"/>
            <w:sz w:val="21"/>
            <w:szCs w:val="21"/>
          </w:rPr>
          <w:t xml:space="preserve"> </w:t>
        </w:r>
        <w:r w:rsidRPr="00C11E3B">
          <w:rPr>
            <w:rFonts w:ascii="Times New Roman" w:hAnsi="Times New Roman" w:cs="Times New Roman"/>
            <w:sz w:val="21"/>
            <w:szCs w:val="21"/>
            <w:rPrChange w:id="357" w:author="a14604" w:date="2025-10-15T17:06:00Z">
              <w:rPr>
                <w:rFonts w:ascii="宋体" w:hAnsi="宋体" w:cs="宋体"/>
                <w:kern w:val="0"/>
                <w:szCs w:val="24"/>
              </w:rPr>
            </w:rPrChange>
          </w:rPr>
          <w:t>by 10%</w:t>
        </w:r>
      </w:ins>
    </w:p>
    <w:p w14:paraId="5D727926" w14:textId="38458773" w:rsidR="00D0500F" w:rsidRPr="00684C4F" w:rsidDel="003C6229" w:rsidRDefault="00C84CC9" w:rsidP="00684C4F">
      <w:pPr>
        <w:spacing w:beforeLines="25" w:before="105"/>
        <w:contextualSpacing/>
        <w:rPr>
          <w:del w:id="358" w:author="a14604" w:date="2025-10-14T17:12:00Z"/>
          <w:rFonts w:ascii="Times New Roman" w:hAnsi="Times New Roman" w:cs="Times New Roman" w:hint="default"/>
          <w:bCs/>
          <w:szCs w:val="24"/>
          <w:rPrChange w:id="359" w:author="a14604" w:date="2025-10-15T16:48:00Z">
            <w:rPr>
              <w:del w:id="360" w:author="a14604" w:date="2025-10-14T17:12:00Z"/>
              <w:rFonts w:ascii="Times New Roman" w:hAnsi="Times New Roman" w:cs="Times New Roman" w:hint="default"/>
              <w:bCs/>
              <w:iCs/>
              <w:sz w:val="20"/>
            </w:rPr>
          </w:rPrChange>
        </w:rPr>
        <w:pPrChange w:id="361" w:author="a14604" w:date="2025-10-15T16:48:00Z">
          <w:pPr>
            <w:spacing w:beforeLines="25" w:before="105" w:line="240" w:lineRule="exact"/>
            <w:contextualSpacing/>
            <w:jc w:val="distribute"/>
          </w:pPr>
        </w:pPrChange>
      </w:pPr>
      <w:del w:id="362" w:author="a14604" w:date="2025-10-14T17:12:00Z">
        <w:r w:rsidRPr="00684C4F" w:rsidDel="003C6229">
          <w:rPr>
            <w:rFonts w:ascii="Times New Roman" w:hAnsi="Times New Roman" w:cs="Times New Roman" w:hint="default"/>
            <w:b/>
            <w:bCs/>
            <w:szCs w:val="24"/>
            <w:rPrChange w:id="363" w:author="a14604" w:date="2025-10-15T16:48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delText xml:space="preserve">Multimodal Representation Learning and Fusion   </w:delText>
        </w:r>
        <w:r w:rsidRPr="00684C4F" w:rsidDel="003C6229">
          <w:rPr>
            <w:rFonts w:ascii="Times New Roman" w:hAnsi="Times New Roman" w:cs="Times New Roman" w:hint="default"/>
            <w:bCs/>
            <w:szCs w:val="24"/>
            <w:rPrChange w:id="364" w:author="a14604" w:date="2025-10-15T16:48:00Z">
              <w:rPr>
                <w:rFonts w:ascii="Times New Roman" w:hAnsi="Times New Roman" w:cs="Times New Roman" w:hint="default"/>
                <w:bCs/>
                <w:sz w:val="20"/>
              </w:rPr>
            </w:rPrChange>
          </w:rPr>
          <w:delText xml:space="preserve">      </w:delText>
        </w:r>
        <w:r w:rsidRPr="00684C4F" w:rsidDel="003C6229">
          <w:rPr>
            <w:rFonts w:ascii="Times New Roman" w:hAnsi="Times New Roman" w:cs="Times New Roman"/>
            <w:bCs/>
            <w:szCs w:val="24"/>
            <w:rPrChange w:id="365" w:author="a14604" w:date="2025-10-15T16:48:00Z">
              <w:rPr>
                <w:rFonts w:ascii="Times New Roman" w:hAnsi="Times New Roman" w:cs="Times New Roman"/>
                <w:bCs/>
                <w:sz w:val="20"/>
              </w:rPr>
            </w:rPrChange>
          </w:rPr>
          <w:delText xml:space="preserve">             </w:delText>
        </w:r>
        <w:r w:rsidRPr="00684C4F" w:rsidDel="003C6229">
          <w:rPr>
            <w:rFonts w:ascii="Times New Roman" w:hAnsi="Times New Roman" w:cs="Times New Roman" w:hint="default"/>
            <w:bCs/>
            <w:szCs w:val="24"/>
            <w:rPrChange w:id="366" w:author="a14604" w:date="2025-10-15T16:48:00Z">
              <w:rPr>
                <w:rFonts w:ascii="Times New Roman" w:hAnsi="Times New Roman" w:cs="Times New Roman" w:hint="default"/>
                <w:bCs/>
                <w:sz w:val="20"/>
              </w:rPr>
            </w:rPrChange>
          </w:rPr>
          <w:delText xml:space="preserve">                               </w:delText>
        </w:r>
        <w:r w:rsidRPr="00684C4F" w:rsidDel="003C6229">
          <w:rPr>
            <w:rFonts w:ascii="Times New Roman" w:hAnsi="Times New Roman" w:cs="Times New Roman" w:hint="default"/>
            <w:bCs/>
            <w:szCs w:val="24"/>
            <w:rPrChange w:id="367" w:author="a14604" w:date="2025-10-15T16:48:00Z">
              <w:rPr>
                <w:rFonts w:ascii="Times New Roman" w:hAnsi="Times New Roman" w:cs="Times New Roman" w:hint="default"/>
                <w:bCs/>
                <w:iCs/>
                <w:sz w:val="20"/>
              </w:rPr>
            </w:rPrChange>
          </w:rPr>
          <w:delText>June / 2025</w:delText>
        </w:r>
      </w:del>
    </w:p>
    <w:p w14:paraId="0B9E860B" w14:textId="4536D39D" w:rsidR="00D0500F" w:rsidRPr="00684C4F" w:rsidDel="003C6229" w:rsidRDefault="00C84CC9" w:rsidP="00684C4F">
      <w:pPr>
        <w:contextualSpacing/>
        <w:rPr>
          <w:del w:id="368" w:author="a14604" w:date="2025-10-14T17:12:00Z"/>
          <w:rFonts w:ascii="Times New Roman" w:hAnsi="Times New Roman" w:cs="Times New Roman" w:hint="default"/>
          <w:bCs/>
          <w:szCs w:val="24"/>
          <w:rPrChange w:id="369" w:author="a14604" w:date="2025-10-15T16:48:00Z">
            <w:rPr>
              <w:del w:id="370" w:author="a14604" w:date="2025-10-14T17:12:00Z"/>
              <w:rFonts w:ascii="Times New Roman" w:hAnsi="Times New Roman" w:cs="Times New Roman" w:hint="default"/>
              <w:bCs/>
              <w:iCs/>
              <w:sz w:val="20"/>
            </w:rPr>
          </w:rPrChange>
        </w:rPr>
        <w:pPrChange w:id="371" w:author="a14604" w:date="2025-10-15T16:48:00Z">
          <w:pPr>
            <w:spacing w:line="240" w:lineRule="exact"/>
            <w:contextualSpacing/>
          </w:pPr>
        </w:pPrChange>
      </w:pPr>
      <w:del w:id="372" w:author="a14604" w:date="2025-10-14T17:12:00Z">
        <w:r w:rsidRPr="00684C4F" w:rsidDel="003C6229">
          <w:rPr>
            <w:rFonts w:ascii="Times New Roman" w:hAnsi="Times New Roman" w:cs="Times New Roman" w:hint="default"/>
            <w:bCs/>
            <w:szCs w:val="24"/>
            <w:rPrChange w:id="373" w:author="a14604" w:date="2025-10-15T16:48:00Z">
              <w:rPr>
                <w:rFonts w:ascii="Times New Roman" w:hAnsi="Times New Roman" w:cs="Times New Roman" w:hint="default"/>
                <w:bCs/>
                <w:iCs/>
                <w:sz w:val="20"/>
              </w:rPr>
            </w:rPrChange>
          </w:rPr>
          <w:delText>Under Review</w:delText>
        </w:r>
      </w:del>
    </w:p>
    <w:p w14:paraId="5B89024D" w14:textId="729B4149" w:rsidR="00D0500F" w:rsidRPr="00684C4F" w:rsidDel="003C6229" w:rsidRDefault="00C84CC9" w:rsidP="00684C4F">
      <w:pPr>
        <w:contextualSpacing/>
        <w:rPr>
          <w:del w:id="374" w:author="a14604" w:date="2025-10-14T17:12:00Z"/>
          <w:rFonts w:ascii="Times New Roman" w:hAnsi="Times New Roman" w:cs="Times New Roman" w:hint="default"/>
          <w:b/>
          <w:bCs/>
          <w:szCs w:val="24"/>
          <w:rPrChange w:id="375" w:author="a14604" w:date="2025-10-15T16:48:00Z">
            <w:rPr>
              <w:del w:id="376" w:author="a14604" w:date="2025-10-14T17:12:00Z"/>
              <w:rFonts w:ascii="Times New Roman" w:hAnsi="Times New Roman" w:cs="Times New Roman" w:hint="default"/>
              <w:b/>
              <w:bCs/>
              <w:sz w:val="20"/>
            </w:rPr>
          </w:rPrChange>
        </w:rPr>
        <w:pPrChange w:id="377" w:author="a14604" w:date="2025-10-15T16:48:00Z">
          <w:pPr>
            <w:spacing w:line="240" w:lineRule="exact"/>
            <w:contextualSpacing/>
          </w:pPr>
        </w:pPrChange>
      </w:pPr>
      <w:del w:id="378" w:author="a14604" w:date="2025-10-14T17:12:00Z">
        <w:r w:rsidRPr="00684C4F" w:rsidDel="003C6229">
          <w:rPr>
            <w:rFonts w:ascii="Times New Roman" w:hAnsi="Times New Roman" w:cs="Times New Roman" w:hint="default"/>
            <w:b/>
            <w:bCs/>
            <w:szCs w:val="24"/>
            <w:rPrChange w:id="379" w:author="a14604" w:date="2025-10-15T16:48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delText xml:space="preserve">Automotive Performance Experimental Data Processing and Analysis Software      </w:delText>
        </w:r>
        <w:r w:rsidRPr="00684C4F" w:rsidDel="003C6229">
          <w:rPr>
            <w:rFonts w:ascii="Times New Roman" w:hAnsi="Times New Roman" w:cs="Times New Roman"/>
            <w:b/>
            <w:bCs/>
            <w:szCs w:val="24"/>
            <w:rPrChange w:id="380" w:author="a14604" w:date="2025-10-15T16:48:00Z">
              <w:rPr>
                <w:rFonts w:ascii="Times New Roman" w:hAnsi="Times New Roman" w:cs="Times New Roman"/>
                <w:b/>
                <w:bCs/>
                <w:sz w:val="20"/>
              </w:rPr>
            </w:rPrChange>
          </w:rPr>
          <w:delText xml:space="preserve">               </w:delText>
        </w:r>
        <w:r w:rsidRPr="00684C4F" w:rsidDel="003C6229">
          <w:rPr>
            <w:rFonts w:ascii="Times New Roman" w:hAnsi="Times New Roman" w:cs="Times New Roman" w:hint="default"/>
            <w:b/>
            <w:bCs/>
            <w:szCs w:val="24"/>
            <w:rPrChange w:id="381" w:author="a14604" w:date="2025-10-15T16:48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delText xml:space="preserve">      </w:delText>
        </w:r>
        <w:r w:rsidRPr="00684C4F" w:rsidDel="003C6229">
          <w:rPr>
            <w:rFonts w:ascii="Times New Roman" w:hAnsi="Times New Roman" w:cs="Times New Roman" w:hint="default"/>
            <w:szCs w:val="24"/>
            <w:rPrChange w:id="382" w:author="a14604" w:date="2025-10-15T16:48:00Z">
              <w:rPr>
                <w:rFonts w:ascii="Times New Roman" w:hAnsi="Times New Roman" w:cs="Times New Roman" w:hint="default"/>
                <w:sz w:val="20"/>
              </w:rPr>
            </w:rPrChange>
          </w:rPr>
          <w:delText>June / 2022</w:delText>
        </w:r>
      </w:del>
    </w:p>
    <w:p w14:paraId="322A278E" w14:textId="5FAF30CC" w:rsidR="00D0500F" w:rsidRPr="00684C4F" w:rsidDel="003C6229" w:rsidRDefault="00C84CC9" w:rsidP="00684C4F">
      <w:pPr>
        <w:pStyle w:val="a8"/>
        <w:numPr>
          <w:ilvl w:val="0"/>
          <w:numId w:val="1"/>
        </w:numPr>
        <w:ind w:right="-6"/>
        <w:contextualSpacing w:val="0"/>
        <w:rPr>
          <w:del w:id="383" w:author="a14604" w:date="2025-10-14T17:12:00Z"/>
          <w:rFonts w:ascii="Times New Roman" w:hAnsi="Times New Roman" w:cs="Times New Roman" w:hint="default"/>
          <w:szCs w:val="24"/>
          <w:rPrChange w:id="384" w:author="a14604" w:date="2025-10-15T16:48:00Z">
            <w:rPr>
              <w:del w:id="385" w:author="a14604" w:date="2025-10-14T17:12:00Z"/>
              <w:rFonts w:ascii="Times New Roman" w:hAnsi="Times New Roman" w:cs="Times New Roman" w:hint="default"/>
              <w:sz w:val="20"/>
            </w:rPr>
          </w:rPrChange>
        </w:rPr>
        <w:pPrChange w:id="386" w:author="a14604" w:date="2025-10-15T16:48:00Z">
          <w:pPr>
            <w:pStyle w:val="a8"/>
            <w:numPr>
              <w:numId w:val="1"/>
            </w:numPr>
            <w:spacing w:line="240" w:lineRule="exact"/>
            <w:ind w:left="420" w:right="-6" w:hanging="420"/>
            <w:contextualSpacing w:val="0"/>
          </w:pPr>
        </w:pPrChange>
      </w:pPr>
      <w:del w:id="387" w:author="a14604" w:date="2025-10-14T17:12:00Z">
        <w:r w:rsidRPr="00684C4F" w:rsidDel="003C6229">
          <w:rPr>
            <w:rFonts w:ascii="Times New Roman" w:hAnsi="Times New Roman" w:cs="Times New Roman" w:hint="default"/>
            <w:szCs w:val="24"/>
            <w:rPrChange w:id="388" w:author="a14604" w:date="2025-10-15T16:48:00Z">
              <w:rPr>
                <w:rFonts w:ascii="Times New Roman" w:hAnsi="Times New Roman" w:cs="Times New Roman" w:hint="default"/>
                <w:sz w:val="20"/>
              </w:rPr>
            </w:rPrChange>
          </w:rPr>
          <w:delText>Software Development : Designed a MATLAB/GUI software application for processing and analyzing automotive performance experimental data, enabling multi - interface switching, numerical analysis, and data - fitting functions.</w:delText>
        </w:r>
      </w:del>
    </w:p>
    <w:p w14:paraId="163C356D" w14:textId="67CF74B5" w:rsidR="00D0500F" w:rsidRPr="00684C4F" w:rsidDel="003C6229" w:rsidRDefault="00C84CC9" w:rsidP="00684C4F">
      <w:pPr>
        <w:pStyle w:val="a8"/>
        <w:numPr>
          <w:ilvl w:val="0"/>
          <w:numId w:val="1"/>
        </w:numPr>
        <w:ind w:right="-6"/>
        <w:contextualSpacing w:val="0"/>
        <w:rPr>
          <w:del w:id="389" w:author="a14604" w:date="2025-10-14T17:12:00Z"/>
          <w:rFonts w:ascii="Times New Roman" w:hAnsi="Times New Roman" w:cs="Times New Roman" w:hint="default"/>
          <w:szCs w:val="24"/>
          <w:rPrChange w:id="390" w:author="a14604" w:date="2025-10-15T16:48:00Z">
            <w:rPr>
              <w:del w:id="391" w:author="a14604" w:date="2025-10-14T17:12:00Z"/>
              <w:rFonts w:ascii="Times New Roman" w:hAnsi="Times New Roman" w:cs="Times New Roman" w:hint="default"/>
              <w:sz w:val="20"/>
            </w:rPr>
          </w:rPrChange>
        </w:rPr>
        <w:pPrChange w:id="392" w:author="a14604" w:date="2025-10-15T16:48:00Z">
          <w:pPr>
            <w:pStyle w:val="a8"/>
            <w:numPr>
              <w:numId w:val="1"/>
            </w:numPr>
            <w:spacing w:line="240" w:lineRule="exact"/>
            <w:ind w:left="420" w:right="-6" w:hanging="420"/>
            <w:contextualSpacing w:val="0"/>
          </w:pPr>
        </w:pPrChange>
      </w:pPr>
      <w:del w:id="393" w:author="a14604" w:date="2025-10-14T17:12:00Z">
        <w:r w:rsidRPr="00684C4F" w:rsidDel="003C6229">
          <w:rPr>
            <w:rFonts w:ascii="Times New Roman" w:hAnsi="Times New Roman" w:cs="Times New Roman" w:hint="default"/>
            <w:szCs w:val="24"/>
            <w:rPrChange w:id="394" w:author="a14604" w:date="2025-10-15T16:48:00Z">
              <w:rPr>
                <w:rFonts w:ascii="Times New Roman" w:hAnsi="Times New Roman" w:cs="Times New Roman" w:hint="default"/>
                <w:sz w:val="20"/>
              </w:rPr>
            </w:rPrChange>
          </w:rPr>
          <w:delText>Data Analysis : Calculated key performance indicators such as vehicle power, economy, braking, and stability, generating comprehensive reports containing numerical data, charts, and conclusions to support decision - making.</w:delText>
        </w:r>
      </w:del>
    </w:p>
    <w:p w14:paraId="1EDA4AFA" w14:textId="27AF855A" w:rsidR="00D0500F" w:rsidRPr="00684C4F" w:rsidDel="003C6229" w:rsidRDefault="00C84CC9" w:rsidP="00684C4F">
      <w:pPr>
        <w:pStyle w:val="a8"/>
        <w:numPr>
          <w:ilvl w:val="0"/>
          <w:numId w:val="1"/>
        </w:numPr>
        <w:ind w:right="-6"/>
        <w:contextualSpacing w:val="0"/>
        <w:rPr>
          <w:del w:id="395" w:author="a14604" w:date="2025-10-14T17:12:00Z"/>
          <w:rFonts w:ascii="Times New Roman" w:hAnsi="Times New Roman" w:cs="Times New Roman" w:hint="default"/>
          <w:szCs w:val="24"/>
          <w:rPrChange w:id="396" w:author="a14604" w:date="2025-10-15T16:48:00Z">
            <w:rPr>
              <w:del w:id="397" w:author="a14604" w:date="2025-10-14T17:12:00Z"/>
              <w:rFonts w:ascii="Times New Roman" w:hAnsi="Times New Roman" w:cs="Times New Roman" w:hint="default"/>
              <w:sz w:val="20"/>
            </w:rPr>
          </w:rPrChange>
        </w:rPr>
        <w:pPrChange w:id="398" w:author="a14604" w:date="2025-10-15T16:48:00Z">
          <w:pPr>
            <w:pStyle w:val="a8"/>
            <w:numPr>
              <w:numId w:val="1"/>
            </w:numPr>
            <w:spacing w:line="240" w:lineRule="exact"/>
            <w:ind w:left="420" w:right="-6" w:hanging="420"/>
            <w:contextualSpacing w:val="0"/>
          </w:pPr>
        </w:pPrChange>
      </w:pPr>
      <w:del w:id="399" w:author="a14604" w:date="2025-10-14T17:12:00Z">
        <w:r w:rsidRPr="00684C4F" w:rsidDel="003C6229">
          <w:rPr>
            <w:rFonts w:ascii="Times New Roman" w:hAnsi="Times New Roman" w:cs="Times New Roman" w:hint="default"/>
            <w:szCs w:val="24"/>
            <w:rPrChange w:id="400" w:author="a14604" w:date="2025-10-15T16:48:00Z">
              <w:rPr>
                <w:rFonts w:ascii="Times New Roman" w:hAnsi="Times New Roman" w:cs="Times New Roman" w:hint="default"/>
                <w:sz w:val="20"/>
              </w:rPr>
            </w:rPrChange>
          </w:rPr>
          <w:delText>Algorithm Implementation : Implemented various data - processing and - analysis algorithms to ensure accurate and reliable results</w:delText>
        </w:r>
        <w:r w:rsidRPr="00684C4F" w:rsidDel="003C6229">
          <w:rPr>
            <w:rFonts w:ascii="Times New Roman" w:hAnsi="Times New Roman" w:cs="Times New Roman"/>
            <w:szCs w:val="24"/>
            <w:rPrChange w:id="401" w:author="a14604" w:date="2025-10-15T16:48:00Z">
              <w:rPr>
                <w:rFonts w:ascii="Times New Roman" w:hAnsi="Times New Roman" w:cs="Times New Roman"/>
                <w:sz w:val="20"/>
              </w:rPr>
            </w:rPrChange>
          </w:rPr>
          <w:delText xml:space="preserve">; </w:delText>
        </w:r>
        <w:r w:rsidRPr="00684C4F" w:rsidDel="003C6229">
          <w:rPr>
            <w:rFonts w:ascii="Times New Roman" w:hAnsi="Times New Roman" w:cs="Times New Roman" w:hint="default"/>
            <w:szCs w:val="24"/>
            <w:rPrChange w:id="402" w:author="a14604" w:date="2025-10-15T16:48:00Z">
              <w:rPr>
                <w:rFonts w:ascii="Times New Roman" w:hAnsi="Times New Roman" w:cs="Times New Roman" w:hint="default"/>
                <w:sz w:val="20"/>
              </w:rPr>
            </w:rPrChange>
          </w:rPr>
          <w:delText>Conducted extensive testing to verify the correctness and efficiency of the algorithms.</w:delText>
        </w:r>
      </w:del>
    </w:p>
    <w:p w14:paraId="377B0B06" w14:textId="634D2ED4" w:rsidR="00D0500F" w:rsidRPr="00684C4F" w:rsidDel="003C6229" w:rsidRDefault="00C84CC9" w:rsidP="00684C4F">
      <w:pPr>
        <w:pStyle w:val="a8"/>
        <w:numPr>
          <w:ilvl w:val="0"/>
          <w:numId w:val="1"/>
        </w:numPr>
        <w:ind w:right="-6"/>
        <w:contextualSpacing w:val="0"/>
        <w:rPr>
          <w:del w:id="403" w:author="a14604" w:date="2025-10-14T17:12:00Z"/>
          <w:rFonts w:ascii="Times New Roman" w:hAnsi="Times New Roman" w:cs="Times New Roman" w:hint="default"/>
          <w:b/>
          <w:bCs/>
          <w:szCs w:val="24"/>
          <w:rPrChange w:id="404" w:author="a14604" w:date="2025-10-15T16:48:00Z">
            <w:rPr>
              <w:del w:id="405" w:author="a14604" w:date="2025-10-14T17:12:00Z"/>
              <w:rFonts w:ascii="Times New Roman" w:hAnsi="Times New Roman" w:cs="Times New Roman" w:hint="default"/>
              <w:b/>
              <w:bCs/>
              <w:sz w:val="20"/>
            </w:rPr>
          </w:rPrChange>
        </w:rPr>
        <w:pPrChange w:id="406" w:author="a14604" w:date="2025-10-15T16:48:00Z">
          <w:pPr>
            <w:pStyle w:val="a8"/>
            <w:numPr>
              <w:numId w:val="1"/>
            </w:numPr>
            <w:spacing w:line="240" w:lineRule="exact"/>
            <w:ind w:left="420" w:right="-6" w:hanging="420"/>
            <w:contextualSpacing w:val="0"/>
          </w:pPr>
        </w:pPrChange>
      </w:pPr>
      <w:del w:id="407" w:author="a14604" w:date="2025-10-14T17:12:00Z">
        <w:r w:rsidRPr="00684C4F" w:rsidDel="003C6229">
          <w:rPr>
            <w:rFonts w:ascii="Times New Roman" w:hAnsi="Times New Roman" w:cs="Times New Roman" w:hint="default"/>
            <w:szCs w:val="24"/>
            <w:rPrChange w:id="408" w:author="a14604" w:date="2025-10-15T16:48:00Z">
              <w:rPr>
                <w:rFonts w:ascii="Times New Roman" w:hAnsi="Times New Roman" w:cs="Times New Roman" w:hint="default"/>
                <w:sz w:val="20"/>
              </w:rPr>
            </w:rPrChange>
          </w:rPr>
          <w:delText>User Interface Design : Created an intuitive and user - friendly GUI, allowing researchers and engineers to easily input data, select analysis options, and visualize results, thereby increasing user work efficiency by 10 %.</w:delText>
        </w:r>
      </w:del>
    </w:p>
    <w:p w14:paraId="0662B37C" w14:textId="13F0F20A" w:rsidR="00D0500F" w:rsidRPr="00684C4F" w:rsidDel="003C6229" w:rsidRDefault="00C84CC9" w:rsidP="00684C4F">
      <w:pPr>
        <w:pStyle w:val="a8"/>
        <w:ind w:left="0" w:right="-6"/>
        <w:contextualSpacing w:val="0"/>
        <w:rPr>
          <w:del w:id="409" w:author="a14604" w:date="2025-10-14T17:13:00Z"/>
          <w:rFonts w:ascii="Times New Roman" w:hAnsi="Times New Roman" w:cs="Times New Roman" w:hint="default"/>
          <w:szCs w:val="24"/>
          <w:rPrChange w:id="410" w:author="a14604" w:date="2025-10-15T16:48:00Z">
            <w:rPr>
              <w:del w:id="411" w:author="a14604" w:date="2025-10-14T17:13:00Z"/>
              <w:rFonts w:ascii="Times New Roman" w:hAnsi="Times New Roman" w:cs="Times New Roman" w:hint="default"/>
              <w:sz w:val="20"/>
            </w:rPr>
          </w:rPrChange>
        </w:rPr>
        <w:pPrChange w:id="412" w:author="a14604" w:date="2025-10-15T16:48:00Z">
          <w:pPr>
            <w:pStyle w:val="a8"/>
            <w:spacing w:line="240" w:lineRule="exact"/>
            <w:ind w:left="0" w:right="-6"/>
            <w:contextualSpacing w:val="0"/>
          </w:pPr>
        </w:pPrChange>
      </w:pPr>
      <w:del w:id="413" w:author="a14604" w:date="2025-10-14T17:12:00Z">
        <w:r w:rsidRPr="00684C4F" w:rsidDel="003C6229">
          <w:rPr>
            <w:rFonts w:ascii="Times New Roman" w:hAnsi="Times New Roman" w:cs="Times New Roman" w:hint="default"/>
            <w:b/>
            <w:bCs/>
            <w:szCs w:val="24"/>
            <w:rPrChange w:id="414" w:author="a14604" w:date="2025-10-15T16:48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delText xml:space="preserve">Automated Adjustable Limit Fixing Device for Mechanical Processing (Patent Authorized, No.: ZL 2019 1 0794630.3)  </w:delText>
        </w:r>
      </w:del>
      <w:del w:id="415" w:author="a14604" w:date="2025-10-14T17:13:00Z">
        <w:r w:rsidRPr="00684C4F" w:rsidDel="003C6229">
          <w:rPr>
            <w:rFonts w:ascii="Times New Roman" w:hAnsi="Times New Roman" w:cs="Times New Roman" w:hint="default"/>
            <w:b/>
            <w:bCs/>
            <w:szCs w:val="24"/>
            <w:rPrChange w:id="416" w:author="a14604" w:date="2025-10-15T16:48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delText xml:space="preserve">                                                </w:delText>
        </w:r>
      </w:del>
    </w:p>
    <w:p w14:paraId="138C4868" w14:textId="77777777" w:rsidR="00D0500F" w:rsidRPr="00684C4F" w:rsidRDefault="00C84CC9" w:rsidP="00684C4F">
      <w:pPr>
        <w:pStyle w:val="2"/>
        <w:rPr>
          <w:rFonts w:ascii="Times New Roman" w:hAnsi="Times New Roman" w:cs="Times New Roman"/>
          <w:szCs w:val="24"/>
          <w:rPrChange w:id="417" w:author="a14604" w:date="2025-10-15T16:48:00Z">
            <w:rPr>
              <w:rFonts w:ascii="Times New Roman" w:hAnsi="Times New Roman" w:cs="Times New Roman"/>
              <w:sz w:val="20"/>
              <w:szCs w:val="20"/>
            </w:rPr>
          </w:rPrChange>
        </w:rPr>
        <w:pPrChange w:id="418" w:author="a14604" w:date="2025-10-15T16:48:00Z">
          <w:pPr>
            <w:pStyle w:val="2"/>
            <w:spacing w:line="240" w:lineRule="exact"/>
          </w:pPr>
        </w:pPrChange>
      </w:pPr>
      <w:r w:rsidRPr="00684C4F">
        <w:rPr>
          <w:rFonts w:ascii="Times New Roman" w:hAnsi="Times New Roman" w:cs="Times New Roman"/>
          <w:szCs w:val="24"/>
          <w:rPrChange w:id="419" w:author="a14604" w:date="2025-10-15T16:48:00Z">
            <w:rPr>
              <w:rFonts w:ascii="Times New Roman" w:hAnsi="Times New Roman" w:cs="Times New Roman"/>
              <w:sz w:val="20"/>
              <w:szCs w:val="20"/>
            </w:rPr>
          </w:rPrChange>
        </w:rPr>
        <w:t>PROJECT EXPERIENCE</w:t>
      </w:r>
    </w:p>
    <w:p w14:paraId="5DDB852E" w14:textId="291CE5E7" w:rsidR="007D15B8" w:rsidRPr="0032255C" w:rsidDel="007D15B8" w:rsidRDefault="00C84CC9" w:rsidP="00684C4F">
      <w:pPr>
        <w:contextualSpacing/>
        <w:rPr>
          <w:del w:id="420" w:author="a14604" w:date="2025-10-14T17:23:00Z"/>
          <w:moveTo w:id="421" w:author="a14604" w:date="2025-10-14T17:22:00Z"/>
          <w:rFonts w:ascii="Times New Roman" w:hAnsi="Times New Roman" w:cs="Times New Roman" w:hint="default"/>
          <w:b/>
          <w:bCs/>
          <w:sz w:val="21"/>
          <w:szCs w:val="21"/>
          <w:rPrChange w:id="422" w:author="a14604" w:date="2025-10-15T16:47:00Z">
            <w:rPr>
              <w:del w:id="423" w:author="a14604" w:date="2025-10-14T17:23:00Z"/>
              <w:moveTo w:id="424" w:author="a14604" w:date="2025-10-14T17:22:00Z"/>
              <w:rFonts w:ascii="Times New Roman" w:hAnsi="Times New Roman" w:cs="Times New Roman" w:hint="default"/>
              <w:b/>
              <w:bCs/>
              <w:sz w:val="20"/>
            </w:rPr>
          </w:rPrChange>
        </w:rPr>
        <w:pPrChange w:id="425" w:author="a14604" w:date="2025-10-15T16:48:00Z">
          <w:pPr>
            <w:spacing w:line="240" w:lineRule="exact"/>
            <w:contextualSpacing/>
          </w:pPr>
        </w:pPrChange>
      </w:pPr>
      <w:r w:rsidRPr="0032255C">
        <w:rPr>
          <w:rFonts w:ascii="Times New Roman" w:hAnsi="Times New Roman" w:cs="Times New Roman" w:hint="default"/>
          <w:b/>
          <w:bCs/>
          <w:sz w:val="21"/>
          <w:szCs w:val="21"/>
          <w:rPrChange w:id="426" w:author="a14604" w:date="2025-10-15T16:47:00Z">
            <w:rPr>
              <w:rFonts w:ascii="Times New Roman" w:hAnsi="Times New Roman" w:cs="Times New Roman" w:hint="default"/>
              <w:b/>
              <w:bCs/>
              <w:sz w:val="20"/>
            </w:rPr>
          </w:rPrChange>
        </w:rPr>
        <w:t xml:space="preserve">Integrated UAV Inspection Training </w:t>
      </w:r>
      <w:del w:id="427" w:author="a14604" w:date="2025-10-14T17:22:00Z">
        <w:r w:rsidRPr="0032255C" w:rsidDel="007D15B8">
          <w:rPr>
            <w:rFonts w:ascii="Times New Roman" w:hAnsi="Times New Roman" w:cs="Times New Roman" w:hint="default"/>
            <w:b/>
            <w:bCs/>
            <w:sz w:val="21"/>
            <w:szCs w:val="21"/>
            <w:rPrChange w:id="428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delText xml:space="preserve">Platform              </w:delText>
        </w:r>
        <w:r w:rsidRPr="0032255C" w:rsidDel="007D15B8">
          <w:rPr>
            <w:rFonts w:ascii="Times New Roman" w:hAnsi="Times New Roman" w:cs="Times New Roman"/>
            <w:b/>
            <w:bCs/>
            <w:sz w:val="21"/>
            <w:szCs w:val="21"/>
            <w:rPrChange w:id="429" w:author="a14604" w:date="2025-10-15T16:47:00Z">
              <w:rPr>
                <w:rFonts w:ascii="Times New Roman" w:hAnsi="Times New Roman" w:cs="Times New Roman"/>
                <w:b/>
                <w:bCs/>
                <w:sz w:val="20"/>
              </w:rPr>
            </w:rPrChange>
          </w:rPr>
          <w:delText xml:space="preserve">                </w:delText>
        </w:r>
        <w:r w:rsidRPr="0032255C" w:rsidDel="007D15B8">
          <w:rPr>
            <w:rFonts w:ascii="Times New Roman" w:hAnsi="Times New Roman" w:cs="Times New Roman" w:hint="default"/>
            <w:b/>
            <w:bCs/>
            <w:sz w:val="21"/>
            <w:szCs w:val="21"/>
            <w:rPrChange w:id="430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delText xml:space="preserve">          </w:delText>
        </w:r>
        <w:r w:rsidRPr="0032255C" w:rsidDel="007D15B8">
          <w:rPr>
            <w:rFonts w:ascii="Times New Roman" w:hAnsi="Times New Roman" w:cs="Times New Roman" w:hint="default"/>
            <w:bCs/>
            <w:sz w:val="21"/>
            <w:szCs w:val="21"/>
            <w:rPrChange w:id="431" w:author="a14604" w:date="2025-10-15T16:47:00Z">
              <w:rPr>
                <w:rFonts w:ascii="Times New Roman" w:hAnsi="Times New Roman" w:cs="Times New Roman" w:hint="default"/>
                <w:bCs/>
                <w:sz w:val="20"/>
              </w:rPr>
            </w:rPrChange>
          </w:rPr>
          <w:delText xml:space="preserve">    </w:delText>
        </w:r>
      </w:del>
      <w:ins w:id="432" w:author="a14604" w:date="2025-10-14T17:22:00Z">
        <w:r w:rsidR="007D15B8" w:rsidRPr="0032255C">
          <w:rPr>
            <w:rFonts w:ascii="Times New Roman" w:hAnsi="Times New Roman" w:cs="Times New Roman" w:hint="default"/>
            <w:b/>
            <w:bCs/>
            <w:sz w:val="21"/>
            <w:szCs w:val="21"/>
            <w:rPrChange w:id="433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>Platform</w:t>
        </w:r>
      </w:ins>
      <w:ins w:id="434" w:author="a14604" w:date="2025-10-14T17:24:00Z">
        <w:r w:rsidR="007D15B8" w:rsidRPr="0032255C">
          <w:rPr>
            <w:rFonts w:ascii="Times New Roman" w:hAnsi="Times New Roman" w:cs="Times New Roman" w:hint="default"/>
            <w:b/>
            <w:bCs/>
            <w:sz w:val="21"/>
            <w:szCs w:val="21"/>
            <w:rPrChange w:id="435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 </w:t>
        </w:r>
      </w:ins>
      <w:ins w:id="436" w:author="a14604" w:date="2025-10-14T17:22:00Z">
        <w:r w:rsidR="007D15B8" w:rsidRPr="0032255C">
          <w:rPr>
            <w:rFonts w:ascii="Times New Roman" w:hAnsi="Times New Roman" w:cs="Times New Roman" w:hint="default"/>
            <w:b/>
            <w:bCs/>
            <w:sz w:val="21"/>
            <w:szCs w:val="21"/>
            <w:rPrChange w:id="437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| </w:t>
        </w:r>
      </w:ins>
      <w:moveToRangeStart w:id="438" w:author="a14604" w:date="2025-10-14T17:22:00Z" w:name="move211354993"/>
      <w:moveTo w:id="439" w:author="a14604" w:date="2025-10-14T17:22:00Z">
        <w:r w:rsidR="007D15B8" w:rsidRPr="0032255C">
          <w:rPr>
            <w:rFonts w:ascii="Times New Roman" w:hAnsi="Times New Roman" w:cs="Times New Roman" w:hint="default"/>
            <w:b/>
            <w:bCs/>
            <w:sz w:val="21"/>
            <w:szCs w:val="21"/>
            <w:rPrChange w:id="440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>Development Engineer</w:t>
        </w:r>
      </w:moveTo>
    </w:p>
    <w:moveToRangeEnd w:id="438"/>
    <w:p w14:paraId="07C285A4" w14:textId="3A4BB610" w:rsidR="00D0500F" w:rsidRPr="0032255C" w:rsidRDefault="007D15B8" w:rsidP="00684C4F">
      <w:pPr>
        <w:contextualSpacing/>
        <w:jc w:val="distribute"/>
        <w:rPr>
          <w:rFonts w:ascii="Times New Roman" w:hAnsi="Times New Roman" w:cs="Times New Roman" w:hint="default"/>
          <w:iCs/>
          <w:sz w:val="21"/>
          <w:szCs w:val="21"/>
          <w:rPrChange w:id="441" w:author="a14604" w:date="2025-10-15T16:47:00Z">
            <w:rPr>
              <w:rFonts w:ascii="Times New Roman" w:hAnsi="Times New Roman" w:cs="Times New Roman" w:hint="default"/>
              <w:bCs/>
              <w:iCs/>
              <w:sz w:val="20"/>
            </w:rPr>
          </w:rPrChange>
        </w:rPr>
        <w:pPrChange w:id="442" w:author="a14604" w:date="2025-10-15T16:48:00Z">
          <w:pPr>
            <w:spacing w:line="240" w:lineRule="exact"/>
            <w:contextualSpacing/>
            <w:jc w:val="distribute"/>
          </w:pPr>
        </w:pPrChange>
      </w:pPr>
      <w:ins w:id="443" w:author="a14604" w:date="2025-10-14T17:22:00Z">
        <w:r w:rsidRPr="0032255C">
          <w:rPr>
            <w:rFonts w:ascii="Times New Roman" w:hAnsi="Times New Roman" w:cs="Times New Roman"/>
            <w:b/>
            <w:bCs/>
            <w:sz w:val="21"/>
            <w:szCs w:val="21"/>
            <w:rPrChange w:id="444" w:author="a14604" w:date="2025-10-15T16:47:00Z">
              <w:rPr>
                <w:rFonts w:ascii="Times New Roman" w:hAnsi="Times New Roman" w:cs="Times New Roman"/>
                <w:b/>
                <w:bCs/>
                <w:sz w:val="20"/>
              </w:rPr>
            </w:rPrChange>
          </w:rPr>
          <w:t xml:space="preserve">       </w:t>
        </w:r>
      </w:ins>
      <w:ins w:id="445" w:author="a14604" w:date="2025-10-14T17:23:00Z">
        <w:r w:rsidRPr="0032255C">
          <w:rPr>
            <w:rFonts w:ascii="Times New Roman" w:hAnsi="Times New Roman" w:cs="Times New Roman" w:hint="default"/>
            <w:b/>
            <w:bCs/>
            <w:sz w:val="21"/>
            <w:szCs w:val="21"/>
            <w:rPrChange w:id="446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              </w:t>
        </w:r>
      </w:ins>
      <w:ins w:id="447" w:author="a14604" w:date="2025-10-14T17:22:00Z">
        <w:r w:rsidRPr="0032255C">
          <w:rPr>
            <w:rFonts w:ascii="Times New Roman" w:hAnsi="Times New Roman" w:cs="Times New Roman"/>
            <w:b/>
            <w:bCs/>
            <w:sz w:val="21"/>
            <w:szCs w:val="21"/>
            <w:rPrChange w:id="448" w:author="a14604" w:date="2025-10-15T16:47:00Z">
              <w:rPr>
                <w:rFonts w:ascii="Times New Roman" w:hAnsi="Times New Roman" w:cs="Times New Roman"/>
                <w:b/>
                <w:bCs/>
                <w:sz w:val="20"/>
              </w:rPr>
            </w:rPrChange>
          </w:rPr>
          <w:t xml:space="preserve">   </w:t>
        </w:r>
      </w:ins>
      <w:ins w:id="449" w:author="a14604" w:date="2025-10-14T17:23:00Z">
        <w:r w:rsidRPr="0032255C">
          <w:rPr>
            <w:rFonts w:ascii="Times New Roman" w:hAnsi="Times New Roman" w:cs="Times New Roman" w:hint="default"/>
            <w:sz w:val="22"/>
            <w:szCs w:val="22"/>
            <w:rPrChange w:id="450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 </w:t>
        </w:r>
      </w:ins>
      <w:ins w:id="451" w:author="a14604" w:date="2025-10-14T17:22:00Z">
        <w:r w:rsidRPr="0032255C">
          <w:rPr>
            <w:rFonts w:ascii="Times New Roman" w:hAnsi="Times New Roman" w:cs="Times New Roman" w:hint="default"/>
            <w:sz w:val="22"/>
            <w:szCs w:val="22"/>
            <w:rPrChange w:id="452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 </w:t>
        </w:r>
      </w:ins>
      <w:ins w:id="453" w:author="a14604" w:date="2025-10-14T17:23:00Z">
        <w:r w:rsidRPr="0032255C">
          <w:rPr>
            <w:rFonts w:ascii="Times New Roman" w:hAnsi="Times New Roman" w:cs="Times New Roman" w:hint="default"/>
            <w:sz w:val="22"/>
            <w:szCs w:val="22"/>
            <w:rPrChange w:id="454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Since </w:t>
        </w:r>
      </w:ins>
      <w:r w:rsidR="00C84CC9" w:rsidRPr="0032255C">
        <w:rPr>
          <w:rFonts w:ascii="Times New Roman" w:hAnsi="Times New Roman" w:cs="Times New Roman" w:hint="default"/>
          <w:sz w:val="22"/>
          <w:szCs w:val="22"/>
          <w:rPrChange w:id="455" w:author="a14604" w:date="2025-10-15T16:47:00Z">
            <w:rPr>
              <w:rFonts w:ascii="Times New Roman" w:hAnsi="Times New Roman" w:cs="Times New Roman" w:hint="default"/>
              <w:bCs/>
              <w:iCs/>
              <w:sz w:val="20"/>
            </w:rPr>
          </w:rPrChange>
        </w:rPr>
        <w:t>Sep</w:t>
      </w:r>
      <w:ins w:id="456" w:author="a14604" w:date="2025-10-14T17:23:00Z">
        <w:r w:rsidRPr="0032255C">
          <w:rPr>
            <w:rFonts w:ascii="Times New Roman" w:hAnsi="Times New Roman" w:cs="Times New Roman" w:hint="default"/>
            <w:sz w:val="22"/>
            <w:szCs w:val="22"/>
            <w:rPrChange w:id="457" w:author="a14604" w:date="2025-10-15T16:47:00Z">
              <w:rPr>
                <w:rFonts w:ascii="Times New Roman" w:hAnsi="Times New Roman" w:cs="Times New Roman" w:hint="default"/>
                <w:bCs/>
                <w:iCs/>
                <w:sz w:val="20"/>
              </w:rPr>
            </w:rPrChange>
          </w:rPr>
          <w:t>t</w:t>
        </w:r>
      </w:ins>
      <w:del w:id="458" w:author="a14604" w:date="2025-10-14T17:23:00Z">
        <w:r w:rsidR="00C84CC9" w:rsidRPr="0032255C" w:rsidDel="007D15B8">
          <w:rPr>
            <w:rFonts w:ascii="Times New Roman" w:hAnsi="Times New Roman" w:cs="Times New Roman" w:hint="default"/>
            <w:iCs/>
            <w:sz w:val="21"/>
            <w:szCs w:val="21"/>
            <w:rPrChange w:id="459" w:author="a14604" w:date="2025-10-15T16:47:00Z">
              <w:rPr>
                <w:rFonts w:ascii="Times New Roman" w:hAnsi="Times New Roman" w:cs="Times New Roman" w:hint="default"/>
                <w:bCs/>
                <w:iCs/>
                <w:sz w:val="20"/>
              </w:rPr>
            </w:rPrChange>
          </w:rPr>
          <w:delText xml:space="preserve">tember / </w:delText>
        </w:r>
      </w:del>
      <w:ins w:id="460" w:author="a14604" w:date="2025-10-14T17:23:00Z">
        <w:r w:rsidRPr="0032255C">
          <w:rPr>
            <w:rFonts w:ascii="Times New Roman" w:hAnsi="Times New Roman" w:cs="Times New Roman" w:hint="default"/>
            <w:iCs/>
            <w:sz w:val="21"/>
            <w:szCs w:val="21"/>
            <w:rPrChange w:id="461" w:author="a14604" w:date="2025-10-15T16:47:00Z">
              <w:rPr>
                <w:rFonts w:ascii="Times New Roman" w:hAnsi="Times New Roman" w:cs="Times New Roman" w:hint="default"/>
                <w:bCs/>
                <w:iCs/>
                <w:sz w:val="20"/>
              </w:rPr>
            </w:rPrChange>
          </w:rPr>
          <w:t>.</w:t>
        </w:r>
      </w:ins>
      <w:ins w:id="462" w:author="a14604" w:date="2025-10-14T17:57:00Z">
        <w:r w:rsidR="00DE1A87" w:rsidRPr="0032255C">
          <w:rPr>
            <w:rFonts w:ascii="Times New Roman" w:hAnsi="Times New Roman" w:cs="Times New Roman" w:hint="default"/>
            <w:iCs/>
            <w:sz w:val="21"/>
            <w:szCs w:val="21"/>
            <w:rPrChange w:id="463" w:author="a14604" w:date="2025-10-15T16:47:00Z">
              <w:rPr>
                <w:rFonts w:ascii="Times New Roman" w:hAnsi="Times New Roman" w:cs="Times New Roman" w:hint="default"/>
                <w:iCs/>
                <w:sz w:val="20"/>
              </w:rPr>
            </w:rPrChange>
          </w:rPr>
          <w:t xml:space="preserve"> </w:t>
        </w:r>
      </w:ins>
      <w:r w:rsidR="00C84CC9" w:rsidRPr="0032255C">
        <w:rPr>
          <w:rFonts w:ascii="Times New Roman" w:hAnsi="Times New Roman" w:cs="Times New Roman" w:hint="default"/>
          <w:iCs/>
          <w:sz w:val="21"/>
          <w:szCs w:val="21"/>
          <w:rPrChange w:id="464" w:author="a14604" w:date="2025-10-15T16:47:00Z">
            <w:rPr>
              <w:rFonts w:ascii="Times New Roman" w:hAnsi="Times New Roman" w:cs="Times New Roman" w:hint="default"/>
              <w:iCs/>
              <w:sz w:val="20"/>
            </w:rPr>
          </w:rPrChange>
        </w:rPr>
        <w:t>2024</w:t>
      </w:r>
      <w:del w:id="465" w:author="a14604" w:date="2025-10-14T17:23:00Z">
        <w:r w:rsidR="00C84CC9" w:rsidRPr="0032255C" w:rsidDel="007D15B8">
          <w:rPr>
            <w:rFonts w:ascii="Times New Roman" w:hAnsi="Times New Roman" w:cs="Times New Roman" w:hint="default"/>
            <w:iCs/>
            <w:sz w:val="21"/>
            <w:szCs w:val="21"/>
            <w:rPrChange w:id="466" w:author="a14604" w:date="2025-10-15T16:47:00Z">
              <w:rPr>
                <w:rFonts w:ascii="Times New Roman" w:hAnsi="Times New Roman" w:cs="Times New Roman" w:hint="default"/>
                <w:bCs/>
                <w:iCs/>
                <w:sz w:val="20"/>
              </w:rPr>
            </w:rPrChange>
          </w:rPr>
          <w:delText>–Present</w:delText>
        </w:r>
      </w:del>
    </w:p>
    <w:p w14:paraId="4C8D9F79" w14:textId="4438EE57" w:rsidR="00D0500F" w:rsidRPr="0032255C" w:rsidDel="007D15B8" w:rsidRDefault="00C84CC9" w:rsidP="00684C4F">
      <w:pPr>
        <w:contextualSpacing/>
        <w:rPr>
          <w:moveFrom w:id="467" w:author="a14604" w:date="2025-10-14T17:22:00Z"/>
          <w:rFonts w:ascii="Times New Roman" w:hAnsi="Times New Roman" w:cs="Times New Roman" w:hint="default"/>
          <w:b/>
          <w:bCs/>
          <w:sz w:val="21"/>
          <w:szCs w:val="21"/>
          <w:rPrChange w:id="468" w:author="a14604" w:date="2025-10-15T16:47:00Z">
            <w:rPr>
              <w:moveFrom w:id="469" w:author="a14604" w:date="2025-10-14T17:22:00Z"/>
              <w:rFonts w:ascii="Times New Roman" w:hAnsi="Times New Roman" w:cs="Times New Roman" w:hint="default"/>
              <w:b/>
              <w:bCs/>
              <w:sz w:val="20"/>
            </w:rPr>
          </w:rPrChange>
        </w:rPr>
        <w:pPrChange w:id="470" w:author="a14604" w:date="2025-10-15T16:48:00Z">
          <w:pPr>
            <w:spacing w:line="240" w:lineRule="exact"/>
            <w:contextualSpacing/>
          </w:pPr>
        </w:pPrChange>
      </w:pPr>
      <w:moveFromRangeStart w:id="471" w:author="a14604" w:date="2025-10-14T17:22:00Z" w:name="move211354993"/>
      <w:moveFrom w:id="472" w:author="a14604" w:date="2025-10-14T17:22:00Z">
        <w:r w:rsidRPr="0032255C" w:rsidDel="007D15B8">
          <w:rPr>
            <w:rFonts w:ascii="Times New Roman" w:hAnsi="Times New Roman" w:cs="Times New Roman" w:hint="default"/>
            <w:b/>
            <w:bCs/>
            <w:sz w:val="21"/>
            <w:szCs w:val="21"/>
            <w:rPrChange w:id="473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>Development Engineer</w:t>
        </w:r>
      </w:moveFrom>
    </w:p>
    <w:moveFromRangeEnd w:id="471"/>
    <w:p w14:paraId="3F03CF25" w14:textId="0E745146" w:rsidR="001B22BE" w:rsidRPr="0032255C" w:rsidRDefault="001B22BE" w:rsidP="00684C4F">
      <w:pPr>
        <w:pStyle w:val="a8"/>
        <w:numPr>
          <w:ilvl w:val="0"/>
          <w:numId w:val="1"/>
        </w:numPr>
        <w:ind w:right="-6"/>
        <w:contextualSpacing w:val="0"/>
        <w:rPr>
          <w:ins w:id="474" w:author="a14604" w:date="2025-10-14T17:24:00Z"/>
          <w:rFonts w:ascii="Times New Roman" w:hAnsi="Times New Roman" w:cs="Times New Roman" w:hint="default"/>
          <w:sz w:val="21"/>
          <w:szCs w:val="21"/>
          <w:rPrChange w:id="475" w:author="a14604" w:date="2025-10-15T16:47:00Z">
            <w:rPr>
              <w:ins w:id="476" w:author="a14604" w:date="2025-10-14T17:24:00Z"/>
              <w:rFonts w:ascii="宋体" w:hAnsi="宋体" w:cs="宋体" w:hint="default"/>
              <w:kern w:val="0"/>
              <w:szCs w:val="24"/>
            </w:rPr>
          </w:rPrChange>
        </w:rPr>
        <w:pPrChange w:id="477" w:author="a14604" w:date="2025-10-15T16:48:00Z">
          <w:pPr>
            <w:pStyle w:val="a8"/>
            <w:widowControl/>
            <w:numPr>
              <w:numId w:val="1"/>
            </w:numPr>
            <w:spacing w:before="100" w:beforeAutospacing="1" w:after="100" w:afterAutospacing="1"/>
            <w:ind w:left="420" w:hanging="420"/>
            <w:jc w:val="left"/>
          </w:pPr>
        </w:pPrChange>
      </w:pPr>
      <w:ins w:id="478" w:author="a14604" w:date="2025-10-14T17:24:00Z">
        <w:r w:rsidRPr="0032255C">
          <w:rPr>
            <w:rFonts w:ascii="Times New Roman" w:hAnsi="Times New Roman" w:cs="Times New Roman" w:hint="default"/>
            <w:sz w:val="21"/>
            <w:szCs w:val="21"/>
            <w:rPrChange w:id="479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 xml:space="preserve">Developed a high-fidelity </w:t>
        </w:r>
        <w:r w:rsidRPr="0032255C">
          <w:rPr>
            <w:rFonts w:ascii="Times New Roman" w:hAnsi="Times New Roman" w:cs="Times New Roman" w:hint="default"/>
            <w:sz w:val="21"/>
            <w:szCs w:val="21"/>
            <w:rPrChange w:id="480" w:author="a14604" w:date="2025-10-15T16:47:00Z">
              <w:rPr>
                <w:rFonts w:ascii="宋体" w:hAnsi="宋体" w:cs="宋体" w:hint="default"/>
                <w:b/>
                <w:bCs/>
                <w:kern w:val="0"/>
                <w:szCs w:val="24"/>
              </w:rPr>
            </w:rPrChange>
          </w:rPr>
          <w:t>UAV inspection simulation platform</w:t>
        </w:r>
        <w:r w:rsidRPr="0032255C">
          <w:rPr>
            <w:rFonts w:ascii="Times New Roman" w:hAnsi="Times New Roman" w:cs="Times New Roman" w:hint="default"/>
            <w:sz w:val="21"/>
            <w:szCs w:val="21"/>
            <w:rPrChange w:id="481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 xml:space="preserve"> using </w:t>
        </w:r>
        <w:r w:rsidRPr="0032255C">
          <w:rPr>
            <w:rFonts w:ascii="Times New Roman" w:hAnsi="Times New Roman" w:cs="Times New Roman" w:hint="default"/>
            <w:sz w:val="21"/>
            <w:szCs w:val="21"/>
            <w:rPrChange w:id="482" w:author="a14604" w:date="2025-10-15T16:47:00Z">
              <w:rPr>
                <w:rFonts w:ascii="宋体" w:hAnsi="宋体" w:cs="宋体" w:hint="default"/>
                <w:b/>
                <w:bCs/>
                <w:kern w:val="0"/>
                <w:szCs w:val="24"/>
              </w:rPr>
            </w:rPrChange>
          </w:rPr>
          <w:t>UE4.27</w:t>
        </w:r>
        <w:r w:rsidRPr="0032255C">
          <w:rPr>
            <w:rFonts w:ascii="Times New Roman" w:hAnsi="Times New Roman" w:cs="Times New Roman" w:hint="default"/>
            <w:sz w:val="21"/>
            <w:szCs w:val="21"/>
            <w:rPrChange w:id="483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 xml:space="preserve"> and </w:t>
        </w:r>
        <w:proofErr w:type="spellStart"/>
        <w:r w:rsidRPr="0032255C">
          <w:rPr>
            <w:rFonts w:ascii="Times New Roman" w:hAnsi="Times New Roman" w:cs="Times New Roman" w:hint="default"/>
            <w:sz w:val="21"/>
            <w:szCs w:val="21"/>
            <w:rPrChange w:id="484" w:author="a14604" w:date="2025-10-15T16:47:00Z">
              <w:rPr>
                <w:rFonts w:ascii="宋体" w:hAnsi="宋体" w:cs="宋体" w:hint="default"/>
                <w:b/>
                <w:bCs/>
                <w:kern w:val="0"/>
                <w:szCs w:val="24"/>
              </w:rPr>
            </w:rPrChange>
          </w:rPr>
          <w:t>AirSim</w:t>
        </w:r>
        <w:proofErr w:type="spellEnd"/>
        <w:r w:rsidRPr="0032255C">
          <w:rPr>
            <w:rFonts w:ascii="Times New Roman" w:hAnsi="Times New Roman" w:cs="Times New Roman" w:hint="default"/>
            <w:sz w:val="21"/>
            <w:szCs w:val="21"/>
            <w:rPrChange w:id="485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>, integrated with an e-sports cockpit for enhanced immersion and interactivity.</w:t>
        </w:r>
      </w:ins>
    </w:p>
    <w:p w14:paraId="102E8ACC" w14:textId="0D6F0CDA" w:rsidR="001B22BE" w:rsidRPr="0032255C" w:rsidRDefault="001B22BE" w:rsidP="00684C4F">
      <w:pPr>
        <w:pStyle w:val="a8"/>
        <w:numPr>
          <w:ilvl w:val="0"/>
          <w:numId w:val="1"/>
        </w:numPr>
        <w:ind w:right="-6"/>
        <w:contextualSpacing w:val="0"/>
        <w:rPr>
          <w:ins w:id="486" w:author="a14604" w:date="2025-10-14T17:24:00Z"/>
          <w:rFonts w:ascii="Times New Roman" w:hAnsi="Times New Roman" w:cs="Times New Roman" w:hint="default"/>
          <w:sz w:val="21"/>
          <w:szCs w:val="21"/>
          <w:rPrChange w:id="487" w:author="a14604" w:date="2025-10-15T16:47:00Z">
            <w:rPr>
              <w:ins w:id="488" w:author="a14604" w:date="2025-10-14T17:24:00Z"/>
              <w:rFonts w:ascii="宋体" w:hAnsi="宋体" w:cs="宋体" w:hint="default"/>
              <w:kern w:val="0"/>
              <w:szCs w:val="24"/>
            </w:rPr>
          </w:rPrChange>
        </w:rPr>
        <w:pPrChange w:id="489" w:author="a14604" w:date="2025-10-15T16:48:00Z">
          <w:pPr>
            <w:pStyle w:val="a8"/>
            <w:widowControl/>
            <w:numPr>
              <w:numId w:val="1"/>
            </w:numPr>
            <w:spacing w:before="100" w:beforeAutospacing="1" w:after="100" w:afterAutospacing="1"/>
            <w:ind w:left="420" w:hanging="420"/>
            <w:jc w:val="left"/>
          </w:pPr>
        </w:pPrChange>
      </w:pPr>
      <w:ins w:id="490" w:author="a14604" w:date="2025-10-14T17:24:00Z">
        <w:r w:rsidRPr="0032255C">
          <w:rPr>
            <w:rFonts w:ascii="Times New Roman" w:hAnsi="Times New Roman" w:cs="Times New Roman" w:hint="default"/>
            <w:sz w:val="21"/>
            <w:szCs w:val="21"/>
            <w:rPrChange w:id="491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>Independently designed a user-friendly interface to ensure smooth operation and intuitive control.</w:t>
        </w:r>
      </w:ins>
    </w:p>
    <w:p w14:paraId="18BB00FA" w14:textId="77777777" w:rsidR="001A55F9" w:rsidRPr="001A55F9" w:rsidRDefault="001A55F9" w:rsidP="00AB4DF9">
      <w:pPr>
        <w:pStyle w:val="a8"/>
        <w:numPr>
          <w:ilvl w:val="0"/>
          <w:numId w:val="1"/>
        </w:numPr>
        <w:spacing w:beforeLines="25" w:before="105"/>
        <w:ind w:right="-6"/>
        <w:contextualSpacing w:val="0"/>
        <w:jc w:val="distribute"/>
        <w:rPr>
          <w:ins w:id="492" w:author="a14604" w:date="2025-10-15T17:16:00Z"/>
          <w:rFonts w:ascii="Times New Roman" w:hAnsi="Times New Roman" w:cs="Times New Roman" w:hint="default"/>
          <w:bCs/>
          <w:iCs/>
          <w:sz w:val="21"/>
          <w:szCs w:val="21"/>
          <w:rPrChange w:id="493" w:author="a14604" w:date="2025-10-15T17:16:00Z">
            <w:rPr>
              <w:ins w:id="494" w:author="a14604" w:date="2025-10-15T17:16:00Z"/>
              <w:rFonts w:ascii="Times New Roman" w:hAnsi="Times New Roman" w:cs="Times New Roman" w:hint="default"/>
              <w:sz w:val="21"/>
              <w:szCs w:val="21"/>
            </w:rPr>
          </w:rPrChange>
        </w:rPr>
      </w:pPr>
      <w:ins w:id="495" w:author="a14604" w:date="2025-10-15T17:15:00Z">
        <w:r w:rsidRPr="001A55F9">
          <w:rPr>
            <w:rFonts w:ascii="Times New Roman" w:hAnsi="Times New Roman" w:cs="Times New Roman" w:hint="default"/>
            <w:sz w:val="21"/>
            <w:szCs w:val="21"/>
          </w:rPr>
          <w:t>D</w:t>
        </w:r>
        <w:r w:rsidRPr="001A55F9">
          <w:rPr>
            <w:rFonts w:ascii="Times New Roman" w:hAnsi="Times New Roman" w:cs="Times New Roman"/>
            <w:sz w:val="21"/>
            <w:szCs w:val="21"/>
          </w:rPr>
          <w:t>eveloped</w:t>
        </w:r>
        <w:r w:rsidRPr="001A55F9">
          <w:rPr>
            <w:rFonts w:ascii="Times New Roman" w:hAnsi="Times New Roman" w:cs="Times New Roman" w:hint="default"/>
            <w:sz w:val="21"/>
            <w:szCs w:val="21"/>
          </w:rPr>
          <w:t xml:space="preserve"> </w:t>
        </w:r>
      </w:ins>
      <w:ins w:id="496" w:author="a14604" w:date="2025-10-14T17:24:00Z">
        <w:r w:rsidR="001B22BE" w:rsidRPr="001A55F9">
          <w:rPr>
            <w:rFonts w:ascii="Times New Roman" w:hAnsi="Times New Roman" w:cs="Times New Roman" w:hint="default"/>
            <w:sz w:val="21"/>
            <w:szCs w:val="21"/>
            <w:rPrChange w:id="497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>backend algorithm, optimizing UAV localization, autonomous flight, and collision detection; reduced response latency by 10%.</w:t>
        </w:r>
      </w:ins>
      <w:ins w:id="498" w:author="a14604" w:date="2025-10-15T17:16:00Z">
        <w:r w:rsidRPr="001A55F9">
          <w:rPr>
            <w:rFonts w:ascii="Times New Roman" w:hAnsi="Times New Roman" w:cs="Times New Roman" w:hint="default"/>
            <w:sz w:val="21"/>
            <w:szCs w:val="21"/>
          </w:rPr>
          <w:t xml:space="preserve"> </w:t>
        </w:r>
        <w:r w:rsidRPr="001A55F9">
          <w:rPr>
            <w:rFonts w:ascii="Times New Roman" w:hAnsi="Times New Roman" w:cs="Times New Roman" w:hint="default"/>
            <w:sz w:val="21"/>
            <w:szCs w:val="21"/>
          </w:rPr>
          <w:t>Optimized code performance, improving system efficiency by 5%.</w:t>
        </w:r>
      </w:ins>
    </w:p>
    <w:p w14:paraId="6DFF10B2" w14:textId="0CAE608F" w:rsidR="0039705E" w:rsidRPr="001A55F9" w:rsidRDefault="0039705E" w:rsidP="001A55F9">
      <w:pPr>
        <w:spacing w:beforeLines="25" w:before="105"/>
        <w:ind w:right="-6"/>
        <w:rPr>
          <w:moveTo w:id="499" w:author="a14604" w:date="2025-10-14T17:33:00Z"/>
          <w:rFonts w:ascii="Times New Roman" w:hAnsi="Times New Roman" w:cs="Times New Roman" w:hint="default"/>
          <w:bCs/>
          <w:iCs/>
          <w:sz w:val="21"/>
          <w:szCs w:val="21"/>
          <w:rPrChange w:id="500" w:author="a14604" w:date="2025-10-15T17:16:00Z">
            <w:rPr>
              <w:moveTo w:id="501" w:author="a14604" w:date="2025-10-14T17:33:00Z"/>
              <w:rFonts w:ascii="Times New Roman" w:hAnsi="Times New Roman" w:cs="Times New Roman" w:hint="default"/>
              <w:bCs/>
              <w:iCs/>
              <w:sz w:val="20"/>
            </w:rPr>
          </w:rPrChange>
        </w:rPr>
        <w:pPrChange w:id="502" w:author="a14604" w:date="2025-10-15T17:16:00Z">
          <w:pPr>
            <w:spacing w:beforeLines="25" w:before="105" w:line="240" w:lineRule="exact"/>
          </w:pPr>
        </w:pPrChange>
      </w:pPr>
      <w:moveToRangeStart w:id="503" w:author="a14604" w:date="2025-10-14T17:33:00Z" w:name="move211355644"/>
      <w:moveTo w:id="504" w:author="a14604" w:date="2025-10-14T17:33:00Z">
        <w:r w:rsidRPr="001A55F9">
          <w:rPr>
            <w:rFonts w:ascii="Times New Roman" w:hAnsi="Times New Roman" w:cs="Times New Roman" w:hint="default"/>
            <w:b/>
            <w:bCs/>
            <w:sz w:val="21"/>
            <w:szCs w:val="21"/>
            <w:rPrChange w:id="505" w:author="a14604" w:date="2025-10-15T17:16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>License Plate Recognition System Based on Convolutional Neural Network</w:t>
        </w:r>
        <w:del w:id="506" w:author="a14604" w:date="2025-10-14T17:33:00Z">
          <w:r w:rsidRPr="001A55F9" w:rsidDel="0039705E">
            <w:rPr>
              <w:rFonts w:ascii="Times New Roman" w:hAnsi="Times New Roman" w:cs="Times New Roman" w:hint="default"/>
              <w:b/>
              <w:bCs/>
              <w:sz w:val="21"/>
              <w:szCs w:val="21"/>
              <w:rPrChange w:id="507" w:author="a14604" w:date="2025-10-15T17:16:00Z">
                <w:rPr>
                  <w:rFonts w:ascii="Times New Roman" w:hAnsi="Times New Roman" w:cs="Times New Roman" w:hint="default"/>
                  <w:b/>
                  <w:bCs/>
                  <w:sz w:val="20"/>
                </w:rPr>
              </w:rPrChange>
            </w:rPr>
            <w:delText xml:space="preserve">                </w:delText>
          </w:r>
        </w:del>
      </w:moveTo>
      <w:ins w:id="508" w:author="a14604" w:date="2025-10-14T17:33:00Z">
        <w:r w:rsidRPr="001A55F9">
          <w:rPr>
            <w:rFonts w:ascii="Times New Roman" w:hAnsi="Times New Roman" w:cs="Times New Roman" w:hint="default"/>
            <w:b/>
            <w:bCs/>
            <w:sz w:val="21"/>
            <w:szCs w:val="21"/>
            <w:rPrChange w:id="509" w:author="a14604" w:date="2025-10-15T17:16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 |</w:t>
        </w:r>
      </w:ins>
      <w:ins w:id="510" w:author="a14604" w:date="2025-10-14T17:34:00Z">
        <w:r w:rsidRPr="001A55F9">
          <w:rPr>
            <w:rFonts w:ascii="Times New Roman" w:hAnsi="Times New Roman" w:cs="Times New Roman" w:hint="default"/>
            <w:b/>
            <w:bCs/>
            <w:sz w:val="21"/>
            <w:szCs w:val="21"/>
            <w:rPrChange w:id="511" w:author="a14604" w:date="2025-10-15T17:16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 Project Leader</w:t>
        </w:r>
      </w:ins>
      <w:moveTo w:id="512" w:author="a14604" w:date="2025-10-14T17:33:00Z">
        <w:r w:rsidRPr="001A55F9">
          <w:rPr>
            <w:rFonts w:ascii="Times New Roman" w:hAnsi="Times New Roman" w:cs="Times New Roman" w:hint="default"/>
            <w:b/>
            <w:bCs/>
            <w:sz w:val="21"/>
            <w:szCs w:val="21"/>
            <w:rPrChange w:id="513" w:author="a14604" w:date="2025-10-15T17:16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              </w:t>
        </w:r>
      </w:moveTo>
      <w:ins w:id="514" w:author="a14604" w:date="2025-10-14T17:34:00Z">
        <w:r w:rsidRPr="001A55F9">
          <w:rPr>
            <w:rFonts w:ascii="Times New Roman" w:hAnsi="Times New Roman" w:cs="Times New Roman" w:hint="default"/>
            <w:b/>
            <w:bCs/>
            <w:sz w:val="21"/>
            <w:szCs w:val="21"/>
            <w:rPrChange w:id="515" w:author="a14604" w:date="2025-10-15T17:16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    </w:t>
        </w:r>
      </w:ins>
      <w:moveTo w:id="516" w:author="a14604" w:date="2025-10-14T17:33:00Z">
        <w:del w:id="517" w:author="a14604" w:date="2025-10-15T16:47:00Z">
          <w:r w:rsidRPr="001A55F9" w:rsidDel="00FB76F7">
            <w:rPr>
              <w:rFonts w:ascii="Times New Roman" w:hAnsi="Times New Roman" w:cs="Times New Roman" w:hint="default"/>
              <w:b/>
              <w:bCs/>
              <w:sz w:val="21"/>
              <w:szCs w:val="21"/>
              <w:rPrChange w:id="518" w:author="a14604" w:date="2025-10-15T17:16:00Z">
                <w:rPr>
                  <w:rFonts w:ascii="Times New Roman" w:hAnsi="Times New Roman" w:cs="Times New Roman" w:hint="default"/>
                  <w:b/>
                  <w:bCs/>
                  <w:sz w:val="20"/>
                </w:rPr>
              </w:rPrChange>
            </w:rPr>
            <w:delText xml:space="preserve"> </w:delText>
          </w:r>
          <w:r w:rsidRPr="001A55F9" w:rsidDel="00FB76F7">
            <w:rPr>
              <w:rFonts w:ascii="Times New Roman" w:hAnsi="Times New Roman" w:cs="Times New Roman" w:hint="default"/>
              <w:bCs/>
              <w:sz w:val="21"/>
              <w:szCs w:val="21"/>
              <w:rPrChange w:id="519" w:author="a14604" w:date="2025-10-15T17:16:00Z">
                <w:rPr>
                  <w:rFonts w:ascii="Times New Roman" w:hAnsi="Times New Roman" w:cs="Times New Roman" w:hint="default"/>
                  <w:bCs/>
                  <w:sz w:val="20"/>
                </w:rPr>
              </w:rPrChange>
            </w:rPr>
            <w:delText xml:space="preserve"> </w:delText>
          </w:r>
        </w:del>
        <w:r w:rsidRPr="001A55F9">
          <w:rPr>
            <w:rFonts w:ascii="Times New Roman" w:hAnsi="Times New Roman" w:cs="Times New Roman" w:hint="default"/>
            <w:bCs/>
            <w:iCs/>
            <w:sz w:val="21"/>
            <w:szCs w:val="21"/>
            <w:rPrChange w:id="520" w:author="a14604" w:date="2025-10-15T17:16:00Z">
              <w:rPr>
                <w:rFonts w:ascii="Times New Roman" w:hAnsi="Times New Roman" w:cs="Times New Roman" w:hint="default"/>
                <w:bCs/>
                <w:iCs/>
                <w:sz w:val="20"/>
              </w:rPr>
            </w:rPrChange>
          </w:rPr>
          <w:t>2020</w:t>
        </w:r>
      </w:moveTo>
    </w:p>
    <w:p w14:paraId="6D30767F" w14:textId="79DC7D48" w:rsidR="0039705E" w:rsidRPr="0032255C" w:rsidDel="00FB76F7" w:rsidRDefault="0039705E" w:rsidP="00684C4F">
      <w:pPr>
        <w:contextualSpacing/>
        <w:rPr>
          <w:del w:id="521" w:author="a14604" w:date="2025-10-15T16:47:00Z"/>
          <w:moveTo w:id="522" w:author="a14604" w:date="2025-10-14T17:33:00Z"/>
          <w:rFonts w:ascii="Times New Roman" w:hAnsi="Times New Roman" w:cs="Times New Roman" w:hint="default"/>
          <w:sz w:val="21"/>
          <w:szCs w:val="21"/>
          <w:rPrChange w:id="523" w:author="a14604" w:date="2025-10-15T16:47:00Z">
            <w:rPr>
              <w:del w:id="524" w:author="a14604" w:date="2025-10-15T16:47:00Z"/>
              <w:moveTo w:id="525" w:author="a14604" w:date="2025-10-14T17:33:00Z"/>
              <w:rFonts w:ascii="Times New Roman" w:hAnsi="Times New Roman" w:cs="Times New Roman" w:hint="default"/>
              <w:sz w:val="20"/>
            </w:rPr>
          </w:rPrChange>
        </w:rPr>
        <w:pPrChange w:id="526" w:author="a14604" w:date="2025-10-15T16:48:00Z">
          <w:pPr>
            <w:spacing w:line="240" w:lineRule="exact"/>
            <w:contextualSpacing/>
          </w:pPr>
        </w:pPrChange>
      </w:pPr>
      <w:moveTo w:id="527" w:author="a14604" w:date="2025-10-14T17:33:00Z">
        <w:del w:id="528" w:author="a14604" w:date="2025-10-14T17:33:00Z">
          <w:r w:rsidRPr="0032255C" w:rsidDel="0039705E">
            <w:rPr>
              <w:rFonts w:ascii="Times New Roman" w:hAnsi="Times New Roman" w:cs="Times New Roman" w:hint="default"/>
              <w:b/>
              <w:bCs/>
              <w:sz w:val="21"/>
              <w:szCs w:val="21"/>
              <w:rPrChange w:id="529" w:author="a14604" w:date="2025-10-15T16:47:00Z">
                <w:rPr>
                  <w:rFonts w:ascii="Times New Roman" w:hAnsi="Times New Roman" w:cs="Times New Roman" w:hint="default"/>
                  <w:b/>
                  <w:bCs/>
                  <w:sz w:val="20"/>
                </w:rPr>
              </w:rPrChange>
            </w:rPr>
            <w:delText>Project Leader</w:delText>
          </w:r>
        </w:del>
        <w:del w:id="530" w:author="a14604" w:date="2025-10-15T16:47:00Z">
          <w:r w:rsidRPr="0032255C" w:rsidDel="00FB76F7">
            <w:rPr>
              <w:rFonts w:ascii="Times New Roman" w:hAnsi="Times New Roman" w:cs="Times New Roman" w:hint="default"/>
              <w:b/>
              <w:bCs/>
              <w:sz w:val="21"/>
              <w:szCs w:val="21"/>
              <w:rPrChange w:id="531" w:author="a14604" w:date="2025-10-15T16:47:00Z">
                <w:rPr>
                  <w:rFonts w:ascii="Times New Roman" w:hAnsi="Times New Roman" w:cs="Times New Roman" w:hint="default"/>
                  <w:b/>
                  <w:bCs/>
                  <w:sz w:val="20"/>
                </w:rPr>
              </w:rPrChange>
            </w:rPr>
            <w:delText xml:space="preserve"> </w:delText>
          </w:r>
          <w:r w:rsidRPr="0032255C" w:rsidDel="00FB76F7">
            <w:rPr>
              <w:rFonts w:ascii="Times New Roman" w:hAnsi="Times New Roman" w:cs="Times New Roman" w:hint="default"/>
              <w:sz w:val="21"/>
              <w:szCs w:val="21"/>
              <w:rPrChange w:id="532" w:author="a14604" w:date="2025-10-15T16:47:00Z">
                <w:rPr>
                  <w:rFonts w:ascii="Times New Roman" w:hAnsi="Times New Roman" w:cs="Times New Roman" w:hint="default"/>
                  <w:sz w:val="20"/>
                </w:rPr>
              </w:rPrChange>
            </w:rPr>
            <w:delText xml:space="preserve">                                                                                                                                          </w:delText>
          </w:r>
        </w:del>
      </w:moveTo>
    </w:p>
    <w:p w14:paraId="773ECD76" w14:textId="32088DA1" w:rsidR="0039705E" w:rsidRPr="0032255C" w:rsidDel="0039705E" w:rsidRDefault="0039705E" w:rsidP="00684C4F">
      <w:pPr>
        <w:pStyle w:val="a8"/>
        <w:numPr>
          <w:ilvl w:val="0"/>
          <w:numId w:val="1"/>
        </w:numPr>
        <w:ind w:right="-6"/>
        <w:contextualSpacing w:val="0"/>
        <w:rPr>
          <w:del w:id="533" w:author="a14604" w:date="2025-10-14T17:34:00Z"/>
          <w:moveTo w:id="534" w:author="a14604" w:date="2025-10-14T17:33:00Z"/>
          <w:rFonts w:ascii="Times New Roman" w:hAnsi="Times New Roman" w:cs="Times New Roman" w:hint="default"/>
          <w:sz w:val="21"/>
          <w:szCs w:val="21"/>
          <w:rPrChange w:id="535" w:author="a14604" w:date="2025-10-15T16:47:00Z">
            <w:rPr>
              <w:del w:id="536" w:author="a14604" w:date="2025-10-14T17:34:00Z"/>
              <w:moveTo w:id="537" w:author="a14604" w:date="2025-10-14T17:33:00Z"/>
              <w:rFonts w:ascii="Times New Roman" w:hAnsi="Times New Roman" w:cs="Times New Roman" w:hint="default"/>
              <w:sz w:val="20"/>
            </w:rPr>
          </w:rPrChange>
        </w:rPr>
        <w:pPrChange w:id="538" w:author="a14604" w:date="2025-10-15T16:48:00Z">
          <w:pPr>
            <w:pStyle w:val="a8"/>
            <w:numPr>
              <w:numId w:val="1"/>
            </w:numPr>
            <w:spacing w:line="240" w:lineRule="exact"/>
            <w:ind w:left="420" w:right="-6" w:hanging="420"/>
            <w:contextualSpacing w:val="0"/>
          </w:pPr>
        </w:pPrChange>
      </w:pPr>
      <w:moveTo w:id="539" w:author="a14604" w:date="2025-10-14T17:33:00Z">
        <w:del w:id="540" w:author="a14604" w:date="2025-10-14T17:34:00Z">
          <w:r w:rsidRPr="0032255C" w:rsidDel="0039705E">
            <w:rPr>
              <w:rFonts w:ascii="Times New Roman" w:hAnsi="Times New Roman" w:cs="Times New Roman" w:hint="default"/>
              <w:sz w:val="21"/>
              <w:szCs w:val="21"/>
              <w:rPrChange w:id="541" w:author="a14604" w:date="2025-10-15T16:47:00Z">
                <w:rPr>
                  <w:rFonts w:ascii="Times New Roman" w:hAnsi="Times New Roman" w:cs="Times New Roman" w:hint="default"/>
                  <w:sz w:val="20"/>
                </w:rPr>
              </w:rPrChange>
            </w:rPr>
            <w:delText xml:space="preserve">Designed and implemented a license plate recognition system based on Convolutional Neural Networks (CNNs), achieving a recognition accuracy of </w:delText>
          </w:r>
          <w:r w:rsidRPr="0032255C" w:rsidDel="0039705E">
            <w:rPr>
              <w:rFonts w:ascii="Times New Roman" w:hAnsi="Times New Roman" w:cs="Times New Roman"/>
              <w:sz w:val="21"/>
              <w:szCs w:val="21"/>
              <w:rPrChange w:id="542" w:author="a14604" w:date="2025-10-15T16:47:00Z">
                <w:rPr>
                  <w:rFonts w:ascii="Times New Roman" w:hAnsi="Times New Roman" w:cs="Times New Roman"/>
                  <w:sz w:val="20"/>
                </w:rPr>
              </w:rPrChange>
            </w:rPr>
            <w:delText>15</w:delText>
          </w:r>
          <w:r w:rsidRPr="0032255C" w:rsidDel="0039705E">
            <w:rPr>
              <w:rFonts w:ascii="Times New Roman" w:hAnsi="Times New Roman" w:cs="Times New Roman" w:hint="default"/>
              <w:sz w:val="21"/>
              <w:szCs w:val="21"/>
              <w:rPrChange w:id="543" w:author="a14604" w:date="2025-10-15T16:47:00Z">
                <w:rPr>
                  <w:rFonts w:ascii="Times New Roman" w:hAnsi="Times New Roman" w:cs="Times New Roman" w:hint="default"/>
                  <w:sz w:val="20"/>
                </w:rPr>
              </w:rPrChange>
            </w:rPr>
            <w:delText>% on a diverse license plate image dataset.</w:delText>
          </w:r>
        </w:del>
      </w:moveTo>
    </w:p>
    <w:p w14:paraId="3F5D144A" w14:textId="6FD8A027" w:rsidR="0039705E" w:rsidRPr="0032255C" w:rsidDel="0039705E" w:rsidRDefault="0039705E" w:rsidP="00684C4F">
      <w:pPr>
        <w:pStyle w:val="a8"/>
        <w:numPr>
          <w:ilvl w:val="0"/>
          <w:numId w:val="1"/>
        </w:numPr>
        <w:ind w:right="-6"/>
        <w:contextualSpacing w:val="0"/>
        <w:rPr>
          <w:del w:id="544" w:author="a14604" w:date="2025-10-14T17:34:00Z"/>
          <w:moveTo w:id="545" w:author="a14604" w:date="2025-10-14T17:33:00Z"/>
          <w:rFonts w:ascii="Times New Roman" w:hAnsi="Times New Roman" w:cs="Times New Roman" w:hint="default"/>
          <w:sz w:val="21"/>
          <w:szCs w:val="21"/>
          <w:rPrChange w:id="546" w:author="a14604" w:date="2025-10-15T16:47:00Z">
            <w:rPr>
              <w:del w:id="547" w:author="a14604" w:date="2025-10-14T17:34:00Z"/>
              <w:moveTo w:id="548" w:author="a14604" w:date="2025-10-14T17:33:00Z"/>
              <w:rFonts w:ascii="Times New Roman" w:hAnsi="Times New Roman" w:cs="Times New Roman" w:hint="default"/>
              <w:sz w:val="20"/>
            </w:rPr>
          </w:rPrChange>
        </w:rPr>
        <w:pPrChange w:id="549" w:author="a14604" w:date="2025-10-15T16:48:00Z">
          <w:pPr>
            <w:pStyle w:val="a8"/>
            <w:numPr>
              <w:numId w:val="1"/>
            </w:numPr>
            <w:spacing w:line="240" w:lineRule="exact"/>
            <w:ind w:left="420" w:right="-6" w:hanging="420"/>
            <w:contextualSpacing w:val="0"/>
          </w:pPr>
        </w:pPrChange>
      </w:pPr>
      <w:moveTo w:id="550" w:author="a14604" w:date="2025-10-14T17:33:00Z">
        <w:del w:id="551" w:author="a14604" w:date="2025-10-14T17:34:00Z">
          <w:r w:rsidRPr="0032255C" w:rsidDel="0039705E">
            <w:rPr>
              <w:rFonts w:ascii="Times New Roman" w:hAnsi="Times New Roman" w:cs="Times New Roman" w:hint="default"/>
              <w:sz w:val="21"/>
              <w:szCs w:val="21"/>
              <w:rPrChange w:id="552" w:author="a14604" w:date="2025-10-15T16:47:00Z">
                <w:rPr>
                  <w:rFonts w:ascii="Times New Roman" w:hAnsi="Times New Roman" w:cs="Times New Roman" w:hint="default"/>
                  <w:sz w:val="20"/>
                </w:rPr>
              </w:rPrChange>
            </w:rPr>
            <w:delText>Developed a comprehensive image preprocessing pipeline using OpenCV, including camera calibration, color segmentation, contour detection, grayscale conversion, Sobel edge detection, binarization, character segmentation, Gaussian blur, and flood-fill operations, significantly enhancing image quality and OCR accuracy.</w:delText>
          </w:r>
        </w:del>
      </w:moveTo>
    </w:p>
    <w:p w14:paraId="70E02E6D" w14:textId="5CBB40EC" w:rsidR="0039705E" w:rsidRPr="0032255C" w:rsidDel="0039705E" w:rsidRDefault="0039705E" w:rsidP="00684C4F">
      <w:pPr>
        <w:pStyle w:val="a8"/>
        <w:numPr>
          <w:ilvl w:val="0"/>
          <w:numId w:val="1"/>
        </w:numPr>
        <w:ind w:right="-6"/>
        <w:contextualSpacing w:val="0"/>
        <w:rPr>
          <w:del w:id="553" w:author="a14604" w:date="2025-10-14T17:34:00Z"/>
          <w:moveTo w:id="554" w:author="a14604" w:date="2025-10-14T17:33:00Z"/>
          <w:rFonts w:ascii="Times New Roman" w:hAnsi="Times New Roman" w:cs="Times New Roman" w:hint="default"/>
          <w:sz w:val="21"/>
          <w:szCs w:val="21"/>
          <w:rPrChange w:id="555" w:author="a14604" w:date="2025-10-15T16:47:00Z">
            <w:rPr>
              <w:del w:id="556" w:author="a14604" w:date="2025-10-14T17:34:00Z"/>
              <w:moveTo w:id="557" w:author="a14604" w:date="2025-10-14T17:33:00Z"/>
              <w:rFonts w:ascii="Times New Roman" w:hAnsi="Times New Roman" w:cs="Times New Roman" w:hint="default"/>
              <w:sz w:val="20"/>
            </w:rPr>
          </w:rPrChange>
        </w:rPr>
        <w:pPrChange w:id="558" w:author="a14604" w:date="2025-10-15T16:48:00Z">
          <w:pPr>
            <w:pStyle w:val="a8"/>
            <w:numPr>
              <w:numId w:val="1"/>
            </w:numPr>
            <w:spacing w:line="240" w:lineRule="exact"/>
            <w:ind w:left="420" w:right="-6" w:hanging="420"/>
            <w:contextualSpacing w:val="0"/>
          </w:pPr>
        </w:pPrChange>
      </w:pPr>
      <w:moveTo w:id="559" w:author="a14604" w:date="2025-10-14T17:33:00Z">
        <w:del w:id="560" w:author="a14604" w:date="2025-10-14T17:34:00Z">
          <w:r w:rsidRPr="0032255C" w:rsidDel="0039705E">
            <w:rPr>
              <w:rFonts w:ascii="Times New Roman" w:hAnsi="Times New Roman" w:cs="Times New Roman" w:hint="default"/>
              <w:sz w:val="21"/>
              <w:szCs w:val="21"/>
              <w:rPrChange w:id="561" w:author="a14604" w:date="2025-10-15T16:47:00Z">
                <w:rPr>
                  <w:rFonts w:ascii="Times New Roman" w:hAnsi="Times New Roman" w:cs="Times New Roman" w:hint="default"/>
                  <w:sz w:val="20"/>
                </w:rPr>
              </w:rPrChange>
            </w:rPr>
            <w:delText>Trained and fine-tuned the CNN model using a large dataset of labeled license plate images, ensuring high accuracy and robustness under various lighting and angle conditions through rigorous evaluation.</w:delText>
          </w:r>
        </w:del>
      </w:moveTo>
    </w:p>
    <w:p w14:paraId="2AACA95F" w14:textId="77777777" w:rsidR="0039705E" w:rsidRPr="0032255C" w:rsidRDefault="0039705E" w:rsidP="00684C4F">
      <w:pPr>
        <w:pStyle w:val="a8"/>
        <w:numPr>
          <w:ilvl w:val="0"/>
          <w:numId w:val="1"/>
        </w:numPr>
        <w:ind w:right="-6"/>
        <w:contextualSpacing w:val="0"/>
        <w:rPr>
          <w:ins w:id="562" w:author="a14604" w:date="2025-10-14T17:34:00Z"/>
          <w:rFonts w:ascii="Times New Roman" w:hAnsi="Times New Roman" w:cs="Times New Roman" w:hint="default"/>
          <w:sz w:val="21"/>
          <w:szCs w:val="21"/>
          <w:rPrChange w:id="563" w:author="a14604" w:date="2025-10-15T16:47:00Z">
            <w:rPr>
              <w:ins w:id="564" w:author="a14604" w:date="2025-10-14T17:34:00Z"/>
              <w:rFonts w:ascii="Times New Roman" w:hAnsi="Times New Roman" w:cs="Times New Roman" w:hint="default"/>
              <w:sz w:val="20"/>
            </w:rPr>
          </w:rPrChange>
        </w:rPr>
        <w:pPrChange w:id="565" w:author="a14604" w:date="2025-10-15T16:48:00Z">
          <w:pPr>
            <w:pStyle w:val="a8"/>
            <w:numPr>
              <w:numId w:val="1"/>
            </w:numPr>
            <w:spacing w:line="240" w:lineRule="exact"/>
            <w:ind w:left="420" w:right="-6" w:hanging="420"/>
            <w:contextualSpacing w:val="0"/>
          </w:pPr>
        </w:pPrChange>
      </w:pPr>
      <w:ins w:id="566" w:author="a14604" w:date="2025-10-14T17:34:00Z">
        <w:r w:rsidRPr="0032255C">
          <w:rPr>
            <w:rFonts w:ascii="Times New Roman" w:hAnsi="Times New Roman" w:cs="Times New Roman"/>
            <w:sz w:val="21"/>
            <w:szCs w:val="21"/>
            <w:rPrChange w:id="567" w:author="a14604" w:date="2025-10-15T16:47:00Z">
              <w:rPr>
                <w:rFonts w:ascii="Times New Roman" w:hAnsi="Times New Roman" w:cs="Times New Roman"/>
                <w:sz w:val="20"/>
              </w:rPr>
            </w:rPrChange>
          </w:rPr>
          <w:t>Designed and implemented a CNN-based license plate recognition system, achieving 95% recognition accuracy across diverse image datasets.</w:t>
        </w:r>
      </w:ins>
    </w:p>
    <w:p w14:paraId="3CEA7D39" w14:textId="77777777" w:rsidR="0039705E" w:rsidRPr="0032255C" w:rsidRDefault="0039705E" w:rsidP="00684C4F">
      <w:pPr>
        <w:pStyle w:val="a8"/>
        <w:numPr>
          <w:ilvl w:val="0"/>
          <w:numId w:val="1"/>
        </w:numPr>
        <w:ind w:right="-6"/>
        <w:contextualSpacing w:val="0"/>
        <w:rPr>
          <w:ins w:id="568" w:author="a14604" w:date="2025-10-14T17:34:00Z"/>
          <w:rFonts w:ascii="Times New Roman" w:hAnsi="Times New Roman" w:cs="Times New Roman" w:hint="default"/>
          <w:sz w:val="21"/>
          <w:szCs w:val="21"/>
          <w:rPrChange w:id="569" w:author="a14604" w:date="2025-10-15T16:47:00Z">
            <w:rPr>
              <w:ins w:id="570" w:author="a14604" w:date="2025-10-14T17:34:00Z"/>
              <w:rFonts w:ascii="Times New Roman" w:hAnsi="Times New Roman" w:cs="Times New Roman" w:hint="default"/>
              <w:sz w:val="20"/>
            </w:rPr>
          </w:rPrChange>
        </w:rPr>
        <w:pPrChange w:id="571" w:author="a14604" w:date="2025-10-15T16:48:00Z">
          <w:pPr>
            <w:pStyle w:val="a8"/>
            <w:numPr>
              <w:numId w:val="1"/>
            </w:numPr>
            <w:spacing w:line="240" w:lineRule="exact"/>
            <w:ind w:left="420" w:right="-6" w:hanging="420"/>
            <w:contextualSpacing w:val="0"/>
          </w:pPr>
        </w:pPrChange>
      </w:pPr>
      <w:ins w:id="572" w:author="a14604" w:date="2025-10-14T17:34:00Z">
        <w:r w:rsidRPr="0032255C">
          <w:rPr>
            <w:rFonts w:ascii="Times New Roman" w:hAnsi="Times New Roman" w:cs="Times New Roman"/>
            <w:sz w:val="21"/>
            <w:szCs w:val="21"/>
            <w:rPrChange w:id="573" w:author="a14604" w:date="2025-10-15T16:47:00Z">
              <w:rPr>
                <w:rFonts w:ascii="Times New Roman" w:hAnsi="Times New Roman" w:cs="Times New Roman"/>
                <w:sz w:val="20"/>
              </w:rPr>
            </w:rPrChange>
          </w:rPr>
          <w:t>Developed a comprehensive image preprocessing pipeline with OpenCV, including camera calibration, color segmentation, contour detection, grayscale conversion, Sobel edge detection, binarization, character segmentation, Gaussian blurring, and flood filling to enhance OCR accuracy.</w:t>
        </w:r>
      </w:ins>
    </w:p>
    <w:p w14:paraId="5BD38CA0" w14:textId="77777777" w:rsidR="00451B03" w:rsidRPr="00451B03" w:rsidRDefault="00451B03" w:rsidP="00451B03">
      <w:pPr>
        <w:pStyle w:val="a8"/>
        <w:numPr>
          <w:ilvl w:val="0"/>
          <w:numId w:val="1"/>
        </w:numPr>
        <w:ind w:right="-6"/>
        <w:contextualSpacing w:val="0"/>
        <w:rPr>
          <w:ins w:id="574" w:author="a14604" w:date="2025-10-15T17:18:00Z"/>
          <w:rFonts w:ascii="Times New Roman" w:hAnsi="Times New Roman" w:cs="Times New Roman" w:hint="default"/>
          <w:sz w:val="21"/>
          <w:szCs w:val="21"/>
          <w:rPrChange w:id="575" w:author="a14604" w:date="2025-10-15T17:18:00Z">
            <w:rPr>
              <w:ins w:id="576" w:author="a14604" w:date="2025-10-15T17:18:00Z"/>
              <w:rFonts w:ascii="宋体" w:hAnsi="宋体" w:cs="宋体" w:hint="default"/>
              <w:kern w:val="0"/>
              <w:szCs w:val="24"/>
            </w:rPr>
          </w:rPrChange>
        </w:rPr>
        <w:pPrChange w:id="577" w:author="a14604" w:date="2025-10-15T17:18:00Z">
          <w:pPr>
            <w:pStyle w:val="a8"/>
            <w:widowControl/>
            <w:numPr>
              <w:numId w:val="1"/>
            </w:numPr>
            <w:ind w:left="420" w:hanging="420"/>
            <w:jc w:val="left"/>
          </w:pPr>
        </w:pPrChange>
      </w:pPr>
      <w:ins w:id="578" w:author="a14604" w:date="2025-10-15T17:18:00Z">
        <w:r w:rsidRPr="00451B03">
          <w:rPr>
            <w:rFonts w:ascii="Times New Roman" w:hAnsi="Times New Roman" w:cs="Times New Roman"/>
            <w:sz w:val="21"/>
            <w:szCs w:val="21"/>
            <w:rPrChange w:id="579" w:author="a14604" w:date="2025-10-15T17:18:00Z">
              <w:rPr>
                <w:rFonts w:ascii="宋体" w:hAnsi="宋体" w:cs="宋体"/>
                <w:kern w:val="0"/>
                <w:szCs w:val="24"/>
              </w:rPr>
            </w:rPrChange>
          </w:rPr>
          <w:t>Trained and fine-tuned CNNs on large datasets, ensuring robustness to lighting and view variations.</w:t>
        </w:r>
      </w:ins>
    </w:p>
    <w:p w14:paraId="56072FCE" w14:textId="77777777" w:rsidR="0039705E" w:rsidRPr="0032255C" w:rsidRDefault="0039705E" w:rsidP="00684C4F">
      <w:pPr>
        <w:pStyle w:val="a8"/>
        <w:numPr>
          <w:ilvl w:val="0"/>
          <w:numId w:val="1"/>
        </w:numPr>
        <w:ind w:right="-6"/>
        <w:contextualSpacing w:val="0"/>
        <w:rPr>
          <w:ins w:id="580" w:author="a14604" w:date="2025-10-14T17:34:00Z"/>
          <w:rFonts w:ascii="Times New Roman" w:hAnsi="Times New Roman" w:cs="Times New Roman" w:hint="default"/>
          <w:sz w:val="21"/>
          <w:szCs w:val="21"/>
          <w:rPrChange w:id="581" w:author="a14604" w:date="2025-10-15T16:47:00Z">
            <w:rPr>
              <w:ins w:id="582" w:author="a14604" w:date="2025-10-14T17:34:00Z"/>
              <w:rFonts w:ascii="Times New Roman" w:hAnsi="Times New Roman" w:cs="Times New Roman" w:hint="default"/>
              <w:sz w:val="20"/>
            </w:rPr>
          </w:rPrChange>
        </w:rPr>
        <w:pPrChange w:id="583" w:author="a14604" w:date="2025-10-15T16:48:00Z">
          <w:pPr>
            <w:pStyle w:val="a8"/>
            <w:numPr>
              <w:numId w:val="1"/>
            </w:numPr>
            <w:spacing w:line="240" w:lineRule="exact"/>
            <w:ind w:left="420" w:right="-6" w:hanging="420"/>
            <w:contextualSpacing w:val="0"/>
          </w:pPr>
        </w:pPrChange>
      </w:pPr>
      <w:ins w:id="584" w:author="a14604" w:date="2025-10-14T17:34:00Z">
        <w:r w:rsidRPr="0032255C">
          <w:rPr>
            <w:rFonts w:ascii="Times New Roman" w:hAnsi="Times New Roman" w:cs="Times New Roman"/>
            <w:sz w:val="21"/>
            <w:szCs w:val="21"/>
            <w:rPrChange w:id="585" w:author="a14604" w:date="2025-10-15T16:47:00Z">
              <w:rPr>
                <w:rFonts w:ascii="Times New Roman" w:hAnsi="Times New Roman" w:cs="Times New Roman"/>
                <w:sz w:val="20"/>
              </w:rPr>
            </w:rPrChange>
          </w:rPr>
          <w:t>Applied data augmentation, dropout, and batch normalization to enhance generalization and prevent overfitting; optimized hyperparameters for balanced performance and training efficiency.</w:t>
        </w:r>
      </w:ins>
    </w:p>
    <w:p w14:paraId="702BB5F4" w14:textId="5096223F" w:rsidR="00D0500F" w:rsidRPr="0032255C" w:rsidDel="001B22BE" w:rsidRDefault="0039705E" w:rsidP="00684C4F">
      <w:pPr>
        <w:pStyle w:val="a8"/>
        <w:numPr>
          <w:ilvl w:val="0"/>
          <w:numId w:val="1"/>
        </w:numPr>
        <w:ind w:right="-6"/>
        <w:contextualSpacing w:val="0"/>
        <w:rPr>
          <w:del w:id="586" w:author="a14604" w:date="2025-10-14T17:24:00Z"/>
          <w:rFonts w:ascii="Times New Roman" w:hAnsi="Times New Roman" w:cs="Times New Roman" w:hint="default"/>
          <w:sz w:val="21"/>
          <w:szCs w:val="21"/>
          <w:rPrChange w:id="587" w:author="a14604" w:date="2025-10-15T16:47:00Z">
            <w:rPr>
              <w:del w:id="588" w:author="a14604" w:date="2025-10-14T17:24:00Z"/>
              <w:rFonts w:ascii="Times New Roman" w:hAnsi="Times New Roman" w:cs="Times New Roman" w:hint="default"/>
              <w:sz w:val="20"/>
            </w:rPr>
          </w:rPrChange>
        </w:rPr>
        <w:pPrChange w:id="589" w:author="a14604" w:date="2025-10-15T16:48:00Z">
          <w:pPr>
            <w:pStyle w:val="a8"/>
            <w:numPr>
              <w:numId w:val="1"/>
            </w:numPr>
            <w:spacing w:line="240" w:lineRule="exact"/>
            <w:ind w:left="420" w:right="-6" w:hanging="420"/>
            <w:contextualSpacing w:val="0"/>
          </w:pPr>
        </w:pPrChange>
      </w:pPr>
      <w:moveTo w:id="590" w:author="a14604" w:date="2025-10-14T17:33:00Z">
        <w:del w:id="591" w:author="a14604" w:date="2025-10-14T17:34:00Z">
          <w:r w:rsidRPr="0032255C" w:rsidDel="0039705E">
            <w:rPr>
              <w:rFonts w:ascii="Times New Roman" w:hAnsi="Times New Roman" w:cs="Times New Roman" w:hint="default"/>
              <w:sz w:val="21"/>
              <w:szCs w:val="21"/>
              <w:rPrChange w:id="592" w:author="a14604" w:date="2025-10-15T16:47:00Z">
                <w:rPr>
                  <w:rFonts w:ascii="Times New Roman" w:hAnsi="Times New Roman" w:cs="Times New Roman" w:hint="default"/>
                  <w:sz w:val="20"/>
                </w:rPr>
              </w:rPrChange>
            </w:rPr>
            <w:delText xml:space="preserve">Employed techniques such as data augmentation, Dropout, and batch normalization to enhance model generalization and prevent overfitting; optimized hyperparameters to balance training time and model performance.  </w:delText>
          </w:r>
        </w:del>
        <w:r w:rsidRPr="0032255C">
          <w:rPr>
            <w:rFonts w:ascii="Times New Roman" w:hAnsi="Times New Roman" w:cs="Times New Roman" w:hint="default"/>
            <w:sz w:val="21"/>
            <w:szCs w:val="21"/>
            <w:rPrChange w:id="593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t xml:space="preserve"> </w:t>
        </w:r>
      </w:moveTo>
      <w:moveToRangeEnd w:id="503"/>
      <w:del w:id="594" w:author="a14604" w:date="2025-10-14T17:24:00Z">
        <w:r w:rsidR="00C84CC9" w:rsidRPr="0032255C" w:rsidDel="001B22BE">
          <w:rPr>
            <w:rFonts w:ascii="Times New Roman" w:hAnsi="Times New Roman" w:cs="Times New Roman" w:hint="default"/>
            <w:sz w:val="21"/>
            <w:szCs w:val="21"/>
            <w:rPrChange w:id="595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delText>Developed a high-fidelity UAV inspection simulation platform based on UE4.27 and AirSim, integrating an esports cockpit environment to enhance user immersion and interactivity.</w:delText>
        </w:r>
      </w:del>
    </w:p>
    <w:p w14:paraId="57F0390A" w14:textId="150C6802" w:rsidR="00D0500F" w:rsidRPr="0032255C" w:rsidDel="001B22BE" w:rsidRDefault="00C84CC9" w:rsidP="00684C4F">
      <w:pPr>
        <w:pStyle w:val="a8"/>
        <w:numPr>
          <w:ilvl w:val="0"/>
          <w:numId w:val="1"/>
        </w:numPr>
        <w:ind w:right="-6"/>
        <w:contextualSpacing w:val="0"/>
        <w:rPr>
          <w:del w:id="596" w:author="a14604" w:date="2025-10-14T17:24:00Z"/>
          <w:rFonts w:ascii="Times New Roman" w:hAnsi="Times New Roman" w:cs="Times New Roman" w:hint="default"/>
          <w:sz w:val="21"/>
          <w:szCs w:val="21"/>
          <w:rPrChange w:id="597" w:author="a14604" w:date="2025-10-15T16:47:00Z">
            <w:rPr>
              <w:del w:id="598" w:author="a14604" w:date="2025-10-14T17:24:00Z"/>
              <w:rFonts w:ascii="Times New Roman" w:hAnsi="Times New Roman" w:cs="Times New Roman" w:hint="default"/>
              <w:sz w:val="20"/>
            </w:rPr>
          </w:rPrChange>
        </w:rPr>
        <w:pPrChange w:id="599" w:author="a14604" w:date="2025-10-15T16:48:00Z">
          <w:pPr>
            <w:pStyle w:val="a8"/>
            <w:numPr>
              <w:numId w:val="1"/>
            </w:numPr>
            <w:spacing w:line="240" w:lineRule="exact"/>
            <w:ind w:left="420" w:right="-6" w:hanging="420"/>
            <w:contextualSpacing w:val="0"/>
          </w:pPr>
        </w:pPrChange>
      </w:pPr>
      <w:del w:id="600" w:author="a14604" w:date="2025-10-14T17:24:00Z">
        <w:r w:rsidRPr="0032255C" w:rsidDel="001B22BE">
          <w:rPr>
            <w:rFonts w:ascii="Times New Roman" w:hAnsi="Times New Roman" w:cs="Times New Roman"/>
            <w:sz w:val="21"/>
            <w:szCs w:val="21"/>
            <w:rPrChange w:id="601" w:author="a14604" w:date="2025-10-15T16:47:00Z">
              <w:rPr>
                <w:rFonts w:ascii="Times New Roman" w:hAnsi="Times New Roman" w:cs="Times New Roman"/>
                <w:sz w:val="20"/>
              </w:rPr>
            </w:rPrChange>
          </w:rPr>
          <w:delText>D</w:delText>
        </w:r>
        <w:r w:rsidRPr="0032255C" w:rsidDel="001B22BE">
          <w:rPr>
            <w:rFonts w:ascii="Times New Roman" w:hAnsi="Times New Roman" w:cs="Times New Roman" w:hint="default"/>
            <w:sz w:val="21"/>
            <w:szCs w:val="21"/>
            <w:rPrChange w:id="602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delText>esigned an intuitive user interface to ensure ease of use for operators and to improve the overall user experience.</w:delText>
        </w:r>
      </w:del>
    </w:p>
    <w:p w14:paraId="35C927F3" w14:textId="07AF9F56" w:rsidR="00D0500F" w:rsidRPr="0032255C" w:rsidDel="001B22BE" w:rsidRDefault="00C84CC9" w:rsidP="00684C4F">
      <w:pPr>
        <w:pStyle w:val="a8"/>
        <w:numPr>
          <w:ilvl w:val="0"/>
          <w:numId w:val="1"/>
        </w:numPr>
        <w:ind w:right="-6"/>
        <w:contextualSpacing w:val="0"/>
        <w:rPr>
          <w:del w:id="603" w:author="a14604" w:date="2025-10-14T17:24:00Z"/>
          <w:rFonts w:ascii="Times New Roman" w:hAnsi="Times New Roman" w:cs="Times New Roman" w:hint="default"/>
          <w:sz w:val="21"/>
          <w:szCs w:val="21"/>
          <w:rPrChange w:id="604" w:author="a14604" w:date="2025-10-15T16:47:00Z">
            <w:rPr>
              <w:del w:id="605" w:author="a14604" w:date="2025-10-14T17:24:00Z"/>
              <w:rFonts w:ascii="Times New Roman" w:hAnsi="Times New Roman" w:cs="Times New Roman" w:hint="default"/>
              <w:sz w:val="20"/>
            </w:rPr>
          </w:rPrChange>
        </w:rPr>
        <w:pPrChange w:id="606" w:author="a14604" w:date="2025-10-15T16:48:00Z">
          <w:pPr>
            <w:pStyle w:val="a8"/>
            <w:numPr>
              <w:numId w:val="1"/>
            </w:numPr>
            <w:spacing w:line="240" w:lineRule="exact"/>
            <w:ind w:left="420" w:right="-6" w:hanging="420"/>
            <w:contextualSpacing w:val="0"/>
          </w:pPr>
        </w:pPrChange>
      </w:pPr>
      <w:del w:id="607" w:author="a14604" w:date="2025-10-14T17:24:00Z">
        <w:r w:rsidRPr="0032255C" w:rsidDel="001B22BE">
          <w:rPr>
            <w:rFonts w:ascii="Times New Roman" w:hAnsi="Times New Roman" w:cs="Times New Roman" w:hint="default"/>
            <w:sz w:val="21"/>
            <w:szCs w:val="21"/>
            <w:rPrChange w:id="608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delText>Led the development of backend algorithms, optimizing UAV localization, autonomous flight, and environmental collision detection systems. These improvements increased system responsiveness by 10%.</w:delText>
        </w:r>
      </w:del>
    </w:p>
    <w:p w14:paraId="010E5DAA" w14:textId="4B086802" w:rsidR="00D0500F" w:rsidRPr="0032255C" w:rsidDel="001B22BE" w:rsidRDefault="00C84CC9" w:rsidP="00684C4F">
      <w:pPr>
        <w:pStyle w:val="a8"/>
        <w:numPr>
          <w:ilvl w:val="0"/>
          <w:numId w:val="1"/>
        </w:numPr>
        <w:ind w:right="-6"/>
        <w:contextualSpacing w:val="0"/>
        <w:rPr>
          <w:del w:id="609" w:author="a14604" w:date="2025-10-14T17:25:00Z"/>
          <w:rFonts w:ascii="Times New Roman" w:hAnsi="Times New Roman" w:cs="Times New Roman" w:hint="default"/>
          <w:sz w:val="21"/>
          <w:szCs w:val="21"/>
          <w:rPrChange w:id="610" w:author="a14604" w:date="2025-10-15T16:47:00Z">
            <w:rPr>
              <w:del w:id="611" w:author="a14604" w:date="2025-10-14T17:25:00Z"/>
              <w:rFonts w:ascii="Times New Roman" w:hAnsi="Times New Roman" w:cs="Times New Roman" w:hint="default"/>
              <w:sz w:val="20"/>
            </w:rPr>
          </w:rPrChange>
        </w:rPr>
        <w:pPrChange w:id="612" w:author="a14604" w:date="2025-10-15T16:48:00Z">
          <w:pPr>
            <w:pStyle w:val="a8"/>
            <w:numPr>
              <w:numId w:val="1"/>
            </w:numPr>
            <w:spacing w:line="240" w:lineRule="exact"/>
            <w:ind w:left="420" w:right="-6" w:hanging="420"/>
            <w:contextualSpacing w:val="0"/>
          </w:pPr>
        </w:pPrChange>
      </w:pPr>
      <w:del w:id="613" w:author="a14604" w:date="2025-10-14T17:24:00Z">
        <w:r w:rsidRPr="0032255C" w:rsidDel="001B22BE">
          <w:rPr>
            <w:rFonts w:ascii="Times New Roman" w:hAnsi="Times New Roman" w:cs="Times New Roman" w:hint="default"/>
            <w:sz w:val="21"/>
            <w:szCs w:val="21"/>
            <w:rPrChange w:id="614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delText>Conducted extensive testing and debugging to identify and resolve performance bottlenecks. Optimized code and data structures, resulting in a 5% improvement in overall system efficiency.</w:delText>
        </w:r>
        <w:r w:rsidRPr="0032255C" w:rsidDel="001B22BE">
          <w:rPr>
            <w:rFonts w:ascii="Times New Roman" w:hAnsi="Times New Roman" w:cs="Times New Roman" w:hint="default"/>
            <w:b/>
            <w:bCs/>
            <w:sz w:val="21"/>
            <w:szCs w:val="21"/>
            <w:rPrChange w:id="615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delText xml:space="preserve"> </w:delText>
        </w:r>
      </w:del>
      <w:del w:id="616" w:author="a14604" w:date="2025-10-14T17:25:00Z">
        <w:r w:rsidRPr="0032255C" w:rsidDel="001B22BE">
          <w:rPr>
            <w:rFonts w:ascii="Times New Roman" w:hAnsi="Times New Roman" w:cs="Times New Roman" w:hint="default"/>
            <w:b/>
            <w:bCs/>
            <w:sz w:val="21"/>
            <w:szCs w:val="21"/>
            <w:rPrChange w:id="617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delText xml:space="preserve">                                                              </w:delText>
        </w:r>
      </w:del>
    </w:p>
    <w:p w14:paraId="1F2BE1B5" w14:textId="053A8764" w:rsidR="00D0500F" w:rsidRPr="0032255C" w:rsidRDefault="00C84CC9" w:rsidP="00684C4F">
      <w:pPr>
        <w:spacing w:beforeLines="25" w:before="105"/>
        <w:contextualSpacing/>
        <w:jc w:val="distribute"/>
        <w:rPr>
          <w:rFonts w:ascii="Times New Roman" w:hAnsi="Times New Roman" w:cs="Times New Roman" w:hint="default"/>
          <w:b/>
          <w:bCs/>
          <w:sz w:val="21"/>
          <w:szCs w:val="21"/>
          <w:rPrChange w:id="618" w:author="a14604" w:date="2025-10-15T16:47:00Z">
            <w:rPr>
              <w:rFonts w:ascii="Times New Roman" w:hAnsi="Times New Roman" w:cs="Times New Roman" w:hint="default"/>
              <w:b/>
              <w:bCs/>
              <w:sz w:val="20"/>
            </w:rPr>
          </w:rPrChange>
        </w:rPr>
        <w:pPrChange w:id="619" w:author="a14604" w:date="2025-10-15T16:48:00Z">
          <w:pPr>
            <w:spacing w:beforeLines="25" w:before="105" w:line="240" w:lineRule="exact"/>
            <w:contextualSpacing/>
            <w:jc w:val="distribute"/>
          </w:pPr>
        </w:pPrChange>
      </w:pPr>
      <w:r w:rsidRPr="0032255C">
        <w:rPr>
          <w:rFonts w:ascii="Times New Roman" w:hAnsi="Times New Roman" w:cs="Times New Roman" w:hint="default"/>
          <w:b/>
          <w:bCs/>
          <w:sz w:val="21"/>
          <w:szCs w:val="21"/>
          <w:rPrChange w:id="620" w:author="a14604" w:date="2025-10-15T16:47:00Z">
            <w:rPr>
              <w:rFonts w:ascii="Times New Roman" w:hAnsi="Times New Roman" w:cs="Times New Roman" w:hint="default"/>
              <w:b/>
              <w:bCs/>
              <w:sz w:val="20"/>
            </w:rPr>
          </w:rPrChange>
        </w:rPr>
        <w:t xml:space="preserve">“Internet+” Competition: Main Track Bronze </w:t>
      </w:r>
      <w:del w:id="621" w:author="a14604" w:date="2025-10-14T17:31:00Z">
        <w:r w:rsidRPr="0032255C" w:rsidDel="003C283E">
          <w:rPr>
            <w:rFonts w:ascii="Times New Roman" w:hAnsi="Times New Roman" w:cs="Times New Roman" w:hint="default"/>
            <w:b/>
            <w:bCs/>
            <w:sz w:val="21"/>
            <w:szCs w:val="21"/>
            <w:rPrChange w:id="622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delText xml:space="preserve">Award           </w:delText>
        </w:r>
        <w:r w:rsidRPr="0032255C" w:rsidDel="003C283E">
          <w:rPr>
            <w:rFonts w:ascii="Times New Roman" w:hAnsi="Times New Roman" w:cs="Times New Roman"/>
            <w:b/>
            <w:bCs/>
            <w:sz w:val="21"/>
            <w:szCs w:val="21"/>
            <w:rPrChange w:id="623" w:author="a14604" w:date="2025-10-15T16:47:00Z">
              <w:rPr>
                <w:rFonts w:ascii="Times New Roman" w:hAnsi="Times New Roman" w:cs="Times New Roman"/>
                <w:b/>
                <w:bCs/>
                <w:sz w:val="20"/>
              </w:rPr>
            </w:rPrChange>
          </w:rPr>
          <w:delText xml:space="preserve">             </w:delText>
        </w:r>
        <w:r w:rsidRPr="0032255C" w:rsidDel="003C283E">
          <w:rPr>
            <w:rFonts w:ascii="Times New Roman" w:hAnsi="Times New Roman" w:cs="Times New Roman" w:hint="default"/>
            <w:b/>
            <w:bCs/>
            <w:sz w:val="21"/>
            <w:szCs w:val="21"/>
            <w:rPrChange w:id="624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delText xml:space="preserve">                               </w:delText>
        </w:r>
      </w:del>
      <w:ins w:id="625" w:author="a14604" w:date="2025-10-14T17:31:00Z">
        <w:r w:rsidR="003C283E" w:rsidRPr="0032255C">
          <w:rPr>
            <w:rFonts w:ascii="Times New Roman" w:hAnsi="Times New Roman" w:cs="Times New Roman" w:hint="default"/>
            <w:b/>
            <w:bCs/>
            <w:sz w:val="21"/>
            <w:szCs w:val="21"/>
            <w:rPrChange w:id="626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Award | Project Leader   </w:t>
        </w:r>
        <w:r w:rsidR="003C283E" w:rsidRPr="0032255C">
          <w:rPr>
            <w:rFonts w:ascii="Times New Roman" w:hAnsi="Times New Roman" w:cs="Times New Roman"/>
            <w:b/>
            <w:bCs/>
            <w:sz w:val="21"/>
            <w:szCs w:val="21"/>
            <w:rPrChange w:id="627" w:author="a14604" w:date="2025-10-15T16:47:00Z">
              <w:rPr>
                <w:rFonts w:ascii="Times New Roman" w:hAnsi="Times New Roman" w:cs="Times New Roman"/>
                <w:b/>
                <w:bCs/>
                <w:sz w:val="20"/>
              </w:rPr>
            </w:rPrChange>
          </w:rPr>
          <w:t xml:space="preserve">       </w:t>
        </w:r>
        <w:r w:rsidR="003C283E" w:rsidRPr="0032255C">
          <w:rPr>
            <w:rFonts w:ascii="Times New Roman" w:hAnsi="Times New Roman" w:cs="Times New Roman" w:hint="default"/>
            <w:b/>
            <w:bCs/>
            <w:sz w:val="21"/>
            <w:szCs w:val="21"/>
            <w:rPrChange w:id="628" w:author="a14604" w:date="2025-10-15T16:47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                         </w:t>
        </w:r>
      </w:ins>
      <w:r w:rsidRPr="0032255C">
        <w:rPr>
          <w:rFonts w:ascii="Times New Roman" w:hAnsi="Times New Roman" w:cs="Times New Roman" w:hint="default"/>
          <w:bCs/>
          <w:iCs/>
          <w:sz w:val="21"/>
          <w:szCs w:val="21"/>
          <w:rPrChange w:id="629" w:author="a14604" w:date="2025-10-15T16:47:00Z">
            <w:rPr>
              <w:rFonts w:ascii="Times New Roman" w:hAnsi="Times New Roman" w:cs="Times New Roman" w:hint="default"/>
              <w:bCs/>
              <w:iCs/>
              <w:sz w:val="20"/>
            </w:rPr>
          </w:rPrChange>
        </w:rPr>
        <w:t>2020</w:t>
      </w:r>
    </w:p>
    <w:p w14:paraId="3846ACBB" w14:textId="5FB87707" w:rsidR="0039705E" w:rsidRPr="0032255C" w:rsidRDefault="0039705E" w:rsidP="00684C4F">
      <w:pPr>
        <w:pStyle w:val="a8"/>
        <w:numPr>
          <w:ilvl w:val="0"/>
          <w:numId w:val="1"/>
        </w:numPr>
        <w:ind w:right="-6"/>
        <w:contextualSpacing w:val="0"/>
        <w:rPr>
          <w:ins w:id="630" w:author="a14604" w:date="2025-10-14T17:35:00Z"/>
          <w:rFonts w:ascii="Times New Roman" w:hAnsi="Times New Roman" w:cs="Times New Roman" w:hint="default"/>
          <w:sz w:val="21"/>
          <w:szCs w:val="21"/>
          <w:rPrChange w:id="631" w:author="a14604" w:date="2025-10-15T16:47:00Z">
            <w:rPr>
              <w:ins w:id="632" w:author="a14604" w:date="2025-10-14T17:35:00Z"/>
              <w:rFonts w:ascii="宋体" w:hAnsi="宋体" w:cs="宋体" w:hint="default"/>
              <w:kern w:val="0"/>
              <w:szCs w:val="24"/>
            </w:rPr>
          </w:rPrChange>
        </w:rPr>
        <w:pPrChange w:id="633" w:author="a14604" w:date="2025-10-15T16:48:00Z">
          <w:pPr>
            <w:pStyle w:val="a8"/>
            <w:widowControl/>
            <w:numPr>
              <w:numId w:val="1"/>
            </w:numPr>
            <w:spacing w:before="100" w:beforeAutospacing="1" w:after="100" w:afterAutospacing="1"/>
            <w:ind w:left="420" w:hanging="420"/>
            <w:jc w:val="left"/>
          </w:pPr>
        </w:pPrChange>
      </w:pPr>
      <w:ins w:id="634" w:author="a14604" w:date="2025-10-14T17:35:00Z">
        <w:r w:rsidRPr="0032255C">
          <w:rPr>
            <w:rFonts w:ascii="Times New Roman" w:hAnsi="Times New Roman" w:cs="Times New Roman" w:hint="default"/>
            <w:sz w:val="21"/>
            <w:szCs w:val="21"/>
            <w:rPrChange w:id="635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>Led OpenCV-based image preprocessing for license plate detection, constructing a pipeline with camera calibration, color segmentation, and contour detection for precise localization.</w:t>
        </w:r>
      </w:ins>
    </w:p>
    <w:p w14:paraId="0A5D4C44" w14:textId="229FFFE2" w:rsidR="0039705E" w:rsidRPr="0032255C" w:rsidRDefault="0039705E" w:rsidP="00684C4F">
      <w:pPr>
        <w:pStyle w:val="a8"/>
        <w:numPr>
          <w:ilvl w:val="0"/>
          <w:numId w:val="1"/>
        </w:numPr>
        <w:ind w:right="-6"/>
        <w:contextualSpacing w:val="0"/>
        <w:rPr>
          <w:ins w:id="636" w:author="a14604" w:date="2025-10-14T17:35:00Z"/>
          <w:rFonts w:ascii="Times New Roman" w:hAnsi="Times New Roman" w:cs="Times New Roman" w:hint="default"/>
          <w:sz w:val="21"/>
          <w:szCs w:val="21"/>
          <w:rPrChange w:id="637" w:author="a14604" w:date="2025-10-15T16:47:00Z">
            <w:rPr>
              <w:ins w:id="638" w:author="a14604" w:date="2025-10-14T17:35:00Z"/>
              <w:rFonts w:ascii="宋体" w:hAnsi="宋体" w:cs="宋体" w:hint="default"/>
              <w:kern w:val="0"/>
              <w:szCs w:val="24"/>
            </w:rPr>
          </w:rPrChange>
        </w:rPr>
        <w:pPrChange w:id="639" w:author="a14604" w:date="2025-10-15T16:48:00Z">
          <w:pPr>
            <w:pStyle w:val="a8"/>
            <w:widowControl/>
            <w:numPr>
              <w:numId w:val="1"/>
            </w:numPr>
            <w:spacing w:before="100" w:beforeAutospacing="1" w:after="100" w:afterAutospacing="1"/>
            <w:ind w:left="420" w:hanging="420"/>
            <w:jc w:val="left"/>
          </w:pPr>
        </w:pPrChange>
      </w:pPr>
      <w:ins w:id="640" w:author="a14604" w:date="2025-10-14T17:35:00Z">
        <w:r w:rsidRPr="0032255C">
          <w:rPr>
            <w:rFonts w:ascii="Times New Roman" w:hAnsi="Times New Roman" w:cs="Times New Roman" w:hint="default"/>
            <w:sz w:val="21"/>
            <w:szCs w:val="21"/>
            <w:rPrChange w:id="641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>Applied grayscale conversion, Sobel edge detection, binarization, character segmentation, Gaussian blurring, and flood filling to improve OCR recognition accuracy.</w:t>
        </w:r>
      </w:ins>
    </w:p>
    <w:p w14:paraId="3843875F" w14:textId="2F743988" w:rsidR="0039705E" w:rsidRPr="0032255C" w:rsidRDefault="0039705E" w:rsidP="00684C4F">
      <w:pPr>
        <w:pStyle w:val="a8"/>
        <w:numPr>
          <w:ilvl w:val="0"/>
          <w:numId w:val="1"/>
        </w:numPr>
        <w:ind w:right="-6"/>
        <w:contextualSpacing w:val="0"/>
        <w:rPr>
          <w:ins w:id="642" w:author="a14604" w:date="2025-10-14T17:35:00Z"/>
          <w:rFonts w:ascii="Times New Roman" w:hAnsi="Times New Roman" w:cs="Times New Roman" w:hint="default"/>
          <w:sz w:val="21"/>
          <w:szCs w:val="21"/>
          <w:rPrChange w:id="643" w:author="a14604" w:date="2025-10-15T16:47:00Z">
            <w:rPr>
              <w:ins w:id="644" w:author="a14604" w:date="2025-10-14T17:35:00Z"/>
              <w:rFonts w:ascii="宋体" w:hAnsi="宋体" w:cs="宋体" w:hint="default"/>
              <w:kern w:val="0"/>
              <w:szCs w:val="24"/>
            </w:rPr>
          </w:rPrChange>
        </w:rPr>
        <w:pPrChange w:id="645" w:author="a14604" w:date="2025-10-15T16:48:00Z">
          <w:pPr>
            <w:pStyle w:val="a8"/>
            <w:widowControl/>
            <w:numPr>
              <w:numId w:val="1"/>
            </w:numPr>
            <w:spacing w:before="100" w:beforeAutospacing="1" w:after="100" w:afterAutospacing="1"/>
            <w:ind w:left="420" w:hanging="420"/>
            <w:jc w:val="left"/>
          </w:pPr>
        </w:pPrChange>
      </w:pPr>
      <w:ins w:id="646" w:author="a14604" w:date="2025-10-14T17:35:00Z">
        <w:r w:rsidRPr="0032255C">
          <w:rPr>
            <w:rFonts w:ascii="Times New Roman" w:hAnsi="Times New Roman" w:cs="Times New Roman" w:hint="default"/>
            <w:sz w:val="21"/>
            <w:szCs w:val="21"/>
            <w:rPrChange w:id="647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 xml:space="preserve">Tuned parameters and algorithm combinations to enhance robustness under complex illumination and viewing conditions, significantly reducing </w:t>
        </w:r>
      </w:ins>
      <w:ins w:id="648" w:author="a14604" w:date="2025-10-15T17:18:00Z">
        <w:r w:rsidR="00B9063E" w:rsidRPr="0032255C">
          <w:rPr>
            <w:rFonts w:ascii="Times New Roman" w:hAnsi="Times New Roman" w:cs="Times New Roman" w:hint="default"/>
            <w:sz w:val="21"/>
            <w:szCs w:val="21"/>
            <w:rPrChange w:id="649" w:author="a14604" w:date="2025-10-15T16:47:00Z">
              <w:rPr>
                <w:rFonts w:ascii="Times New Roman" w:hAnsi="Times New Roman" w:cs="Times New Roman" w:hint="default"/>
                <w:sz w:val="21"/>
                <w:szCs w:val="21"/>
              </w:rPr>
            </w:rPrChange>
          </w:rPr>
          <w:t>noise,</w:t>
        </w:r>
      </w:ins>
      <w:ins w:id="650" w:author="a14604" w:date="2025-10-14T17:35:00Z">
        <w:r w:rsidRPr="0032255C">
          <w:rPr>
            <w:rFonts w:ascii="Times New Roman" w:hAnsi="Times New Roman" w:cs="Times New Roman" w:hint="default"/>
            <w:sz w:val="21"/>
            <w:szCs w:val="21"/>
            <w:rPrChange w:id="651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 xml:space="preserve"> and improving segmentation accuracy.</w:t>
        </w:r>
      </w:ins>
    </w:p>
    <w:p w14:paraId="11AD29F8" w14:textId="537FAD22" w:rsidR="0039705E" w:rsidRPr="0032255C" w:rsidRDefault="0039705E" w:rsidP="00684C4F">
      <w:pPr>
        <w:pStyle w:val="a8"/>
        <w:numPr>
          <w:ilvl w:val="0"/>
          <w:numId w:val="1"/>
        </w:numPr>
        <w:ind w:right="-6"/>
        <w:contextualSpacing w:val="0"/>
        <w:rPr>
          <w:ins w:id="652" w:author="a14604" w:date="2025-10-14T17:35:00Z"/>
          <w:rFonts w:ascii="Times New Roman" w:hAnsi="Times New Roman" w:cs="Times New Roman" w:hint="default"/>
          <w:sz w:val="21"/>
          <w:szCs w:val="21"/>
          <w:rPrChange w:id="653" w:author="a14604" w:date="2025-10-15T16:47:00Z">
            <w:rPr>
              <w:ins w:id="654" w:author="a14604" w:date="2025-10-14T17:35:00Z"/>
              <w:rFonts w:ascii="Times New Roman" w:hAnsi="Times New Roman" w:cs="Times New Roman" w:hint="default"/>
              <w:sz w:val="20"/>
            </w:rPr>
          </w:rPrChange>
        </w:rPr>
        <w:pPrChange w:id="655" w:author="a14604" w:date="2025-10-15T16:48:00Z">
          <w:pPr>
            <w:pStyle w:val="a8"/>
            <w:numPr>
              <w:numId w:val="1"/>
            </w:numPr>
            <w:spacing w:line="240" w:lineRule="exact"/>
            <w:ind w:left="420" w:right="-6" w:hanging="420"/>
            <w:contextualSpacing w:val="0"/>
          </w:pPr>
        </w:pPrChange>
      </w:pPr>
      <w:ins w:id="656" w:author="a14604" w:date="2025-10-14T17:35:00Z">
        <w:r w:rsidRPr="0032255C">
          <w:rPr>
            <w:rFonts w:ascii="Times New Roman" w:hAnsi="Times New Roman" w:cs="Times New Roman" w:hint="default"/>
            <w:sz w:val="21"/>
            <w:szCs w:val="21"/>
            <w:rPrChange w:id="657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 xml:space="preserve">Organized and co-authored the competition paper detailing algorithm design and performance analysis; the project achieved excellent results and received a </w:t>
        </w:r>
        <w:r w:rsidRPr="0032255C">
          <w:rPr>
            <w:rFonts w:ascii="Times New Roman" w:hAnsi="Times New Roman" w:cs="Times New Roman" w:hint="default"/>
            <w:sz w:val="21"/>
            <w:szCs w:val="21"/>
            <w:rPrChange w:id="658" w:author="a14604" w:date="2025-10-15T16:47:00Z">
              <w:rPr>
                <w:rFonts w:ascii="宋体" w:hAnsi="宋体" w:cs="宋体" w:hint="default"/>
                <w:b/>
                <w:bCs/>
                <w:kern w:val="0"/>
                <w:szCs w:val="24"/>
              </w:rPr>
            </w:rPrChange>
          </w:rPr>
          <w:t>Bronze Award</w:t>
        </w:r>
        <w:r w:rsidRPr="0032255C">
          <w:rPr>
            <w:rFonts w:ascii="Times New Roman" w:hAnsi="Times New Roman" w:cs="Times New Roman" w:hint="default"/>
            <w:sz w:val="21"/>
            <w:szCs w:val="21"/>
            <w:rPrChange w:id="659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>.</w:t>
        </w:r>
      </w:ins>
    </w:p>
    <w:p w14:paraId="3D8F6F74" w14:textId="77777777" w:rsidR="0039705E" w:rsidRPr="00684C4F" w:rsidRDefault="0039705E" w:rsidP="00684C4F">
      <w:pPr>
        <w:pStyle w:val="2"/>
        <w:rPr>
          <w:ins w:id="660" w:author="a14604" w:date="2025-10-14T17:35:00Z"/>
          <w:rFonts w:ascii="Times New Roman" w:hAnsi="Times New Roman" w:cs="Times New Roman"/>
          <w:szCs w:val="24"/>
          <w:rPrChange w:id="661" w:author="a14604" w:date="2025-10-15T16:48:00Z">
            <w:rPr>
              <w:ins w:id="662" w:author="a14604" w:date="2025-10-14T17:35:00Z"/>
              <w:rFonts w:ascii="宋体" w:hAnsi="宋体" w:cs="宋体" w:hint="default"/>
              <w:kern w:val="0"/>
              <w:sz w:val="27"/>
            </w:rPr>
          </w:rPrChange>
        </w:rPr>
        <w:pPrChange w:id="663" w:author="a14604" w:date="2025-10-15T16:48:00Z">
          <w:pPr>
            <w:pStyle w:val="3"/>
          </w:pPr>
        </w:pPrChange>
      </w:pPr>
      <w:ins w:id="664" w:author="a14604" w:date="2025-10-14T17:35:00Z">
        <w:r w:rsidRPr="00684C4F">
          <w:rPr>
            <w:rFonts w:ascii="Times New Roman" w:hAnsi="Times New Roman" w:cs="Times New Roman"/>
            <w:szCs w:val="24"/>
            <w:rPrChange w:id="665" w:author="a14604" w:date="2025-10-15T16:48:00Z">
              <w:rPr>
                <w:rStyle w:val="a6"/>
                <w:b/>
                <w:bCs w:val="0"/>
              </w:rPr>
            </w:rPrChange>
          </w:rPr>
          <w:t>PATENT</w:t>
        </w:r>
      </w:ins>
    </w:p>
    <w:p w14:paraId="3AC73C74" w14:textId="77777777" w:rsidR="005B526A" w:rsidRPr="0032255C" w:rsidRDefault="005B526A" w:rsidP="00684C4F">
      <w:pPr>
        <w:ind w:right="-6"/>
        <w:rPr>
          <w:ins w:id="666" w:author="a14604" w:date="2025-10-14T17:44:00Z"/>
          <w:rFonts w:ascii="Times New Roman" w:hAnsi="Times New Roman" w:cs="Times New Roman" w:hint="default"/>
          <w:sz w:val="21"/>
          <w:szCs w:val="21"/>
          <w:rPrChange w:id="667" w:author="a14604" w:date="2025-10-15T16:47:00Z">
            <w:rPr>
              <w:ins w:id="668" w:author="a14604" w:date="2025-10-14T17:44:00Z"/>
              <w:rFonts w:ascii="宋体" w:hAnsi="宋体" w:cs="宋体" w:hint="default"/>
              <w:kern w:val="0"/>
              <w:szCs w:val="24"/>
            </w:rPr>
          </w:rPrChange>
        </w:rPr>
        <w:pPrChange w:id="669" w:author="a14604" w:date="2025-10-15T16:48:00Z">
          <w:pPr>
            <w:widowControl/>
            <w:jc w:val="left"/>
          </w:pPr>
        </w:pPrChange>
      </w:pPr>
      <w:proofErr w:type="spellStart"/>
      <w:ins w:id="670" w:author="a14604" w:date="2025-10-14T17:44:00Z">
        <w:r w:rsidRPr="0032255C">
          <w:rPr>
            <w:rFonts w:ascii="Times New Roman" w:hAnsi="Times New Roman" w:cs="Times New Roman" w:hint="default"/>
            <w:b/>
            <w:bCs/>
            <w:sz w:val="21"/>
            <w:szCs w:val="21"/>
            <w:rPrChange w:id="671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>Jin</w:t>
        </w:r>
        <w:proofErr w:type="spellEnd"/>
        <w:r w:rsidRPr="0032255C">
          <w:rPr>
            <w:rFonts w:ascii="Times New Roman" w:hAnsi="Times New Roman" w:cs="Times New Roman" w:hint="default"/>
            <w:b/>
            <w:bCs/>
            <w:sz w:val="21"/>
            <w:szCs w:val="21"/>
            <w:rPrChange w:id="672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 xml:space="preserve"> </w:t>
        </w:r>
        <w:proofErr w:type="spellStart"/>
        <w:r w:rsidRPr="0032255C">
          <w:rPr>
            <w:rFonts w:ascii="Times New Roman" w:hAnsi="Times New Roman" w:cs="Times New Roman" w:hint="default"/>
            <w:b/>
            <w:bCs/>
            <w:sz w:val="21"/>
            <w:szCs w:val="21"/>
            <w:rPrChange w:id="673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>Qihang</w:t>
        </w:r>
        <w:proofErr w:type="spellEnd"/>
        <w:r w:rsidRPr="0032255C">
          <w:rPr>
            <w:rFonts w:ascii="Times New Roman" w:hAnsi="Times New Roman" w:cs="Times New Roman" w:hint="default"/>
            <w:sz w:val="21"/>
            <w:szCs w:val="21"/>
            <w:rPrChange w:id="674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 xml:space="preserve">, Cheng </w:t>
        </w:r>
        <w:proofErr w:type="spellStart"/>
        <w:r w:rsidRPr="0032255C">
          <w:rPr>
            <w:rFonts w:ascii="Times New Roman" w:hAnsi="Times New Roman" w:cs="Times New Roman" w:hint="default"/>
            <w:sz w:val="21"/>
            <w:szCs w:val="21"/>
            <w:rPrChange w:id="675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>Zhaozhan</w:t>
        </w:r>
        <w:proofErr w:type="spellEnd"/>
        <w:r w:rsidRPr="0032255C">
          <w:rPr>
            <w:rFonts w:ascii="Times New Roman" w:hAnsi="Times New Roman" w:cs="Times New Roman" w:hint="default"/>
            <w:sz w:val="21"/>
            <w:szCs w:val="21"/>
            <w:rPrChange w:id="676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 xml:space="preserve">. 2021. </w:t>
        </w:r>
        <w:r w:rsidRPr="0032255C">
          <w:rPr>
            <w:rFonts w:ascii="Times New Roman" w:hAnsi="Times New Roman" w:cs="Times New Roman" w:hint="default"/>
            <w:sz w:val="21"/>
            <w:szCs w:val="21"/>
            <w:rPrChange w:id="677" w:author="a14604" w:date="2025-10-15T16:47:00Z">
              <w:rPr>
                <w:rFonts w:ascii="宋体" w:hAnsi="宋体" w:cs="宋体" w:hint="default"/>
                <w:i/>
                <w:iCs/>
                <w:kern w:val="0"/>
                <w:szCs w:val="24"/>
              </w:rPr>
            </w:rPrChange>
          </w:rPr>
          <w:t>Adjustable limiting and fixing device for automated machining.</w:t>
        </w:r>
        <w:r w:rsidRPr="0032255C">
          <w:rPr>
            <w:rFonts w:ascii="Times New Roman" w:hAnsi="Times New Roman" w:cs="Times New Roman" w:hint="default"/>
            <w:sz w:val="21"/>
            <w:szCs w:val="21"/>
            <w:rPrChange w:id="678" w:author="a14604" w:date="2025-10-15T16:47:00Z">
              <w:rPr>
                <w:rFonts w:ascii="宋体" w:hAnsi="宋体" w:cs="宋体" w:hint="default"/>
                <w:kern w:val="0"/>
                <w:szCs w:val="24"/>
              </w:rPr>
            </w:rPrChange>
          </w:rPr>
          <w:t xml:space="preserve"> CN 110480545 B, filed 08/23/2019, issued 07/09/2021.</w:t>
        </w:r>
      </w:ins>
    </w:p>
    <w:p w14:paraId="717E90E7" w14:textId="61594166" w:rsidR="00D0500F" w:rsidRPr="00684C4F" w:rsidDel="0039705E" w:rsidRDefault="00C84CC9" w:rsidP="00684C4F">
      <w:pPr>
        <w:contextualSpacing/>
        <w:rPr>
          <w:del w:id="679" w:author="a14604" w:date="2025-10-14T17:35:00Z"/>
          <w:rFonts w:ascii="Times New Roman" w:hAnsi="Times New Roman" w:cs="Times New Roman" w:hint="default"/>
          <w:b/>
          <w:bCs/>
          <w:szCs w:val="24"/>
          <w:rPrChange w:id="680" w:author="a14604" w:date="2025-10-15T16:48:00Z">
            <w:rPr>
              <w:del w:id="681" w:author="a14604" w:date="2025-10-14T17:35:00Z"/>
              <w:rFonts w:ascii="Times New Roman" w:hAnsi="Times New Roman" w:cs="Times New Roman" w:hint="default"/>
              <w:b/>
              <w:bCs/>
              <w:sz w:val="20"/>
            </w:rPr>
          </w:rPrChange>
        </w:rPr>
        <w:pPrChange w:id="682" w:author="a14604" w:date="2025-10-15T16:48:00Z">
          <w:pPr>
            <w:spacing w:line="240" w:lineRule="exact"/>
            <w:contextualSpacing/>
          </w:pPr>
        </w:pPrChange>
      </w:pPr>
      <w:del w:id="683" w:author="a14604" w:date="2025-10-14T17:35:00Z">
        <w:r w:rsidRPr="00684C4F" w:rsidDel="0039705E">
          <w:rPr>
            <w:rFonts w:ascii="Times New Roman" w:hAnsi="Times New Roman" w:cs="Times New Roman" w:hint="default"/>
            <w:b/>
            <w:bCs/>
            <w:szCs w:val="24"/>
            <w:rPrChange w:id="684" w:author="a14604" w:date="2025-10-15T16:48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delText>Project Leader</w:delText>
        </w:r>
      </w:del>
    </w:p>
    <w:p w14:paraId="1F89E372" w14:textId="682D0F8C" w:rsidR="00D0500F" w:rsidRPr="00684C4F" w:rsidDel="00CA6938" w:rsidRDefault="00C84CC9" w:rsidP="00684C4F">
      <w:pPr>
        <w:pStyle w:val="a8"/>
        <w:numPr>
          <w:ilvl w:val="0"/>
          <w:numId w:val="1"/>
        </w:numPr>
        <w:ind w:right="-6"/>
        <w:contextualSpacing w:val="0"/>
        <w:rPr>
          <w:del w:id="685" w:author="a14604" w:date="2025-10-14T17:32:00Z"/>
          <w:rFonts w:ascii="Times New Roman" w:hAnsi="Times New Roman" w:cs="Times New Roman" w:hint="default"/>
          <w:szCs w:val="24"/>
          <w:rPrChange w:id="686" w:author="a14604" w:date="2025-10-15T16:48:00Z">
            <w:rPr>
              <w:del w:id="687" w:author="a14604" w:date="2025-10-14T17:32:00Z"/>
              <w:rFonts w:ascii="Times New Roman" w:hAnsi="Times New Roman" w:cs="Times New Roman" w:hint="default"/>
              <w:sz w:val="20"/>
            </w:rPr>
          </w:rPrChange>
        </w:rPr>
        <w:pPrChange w:id="688" w:author="a14604" w:date="2025-10-15T16:48:00Z">
          <w:pPr>
            <w:pStyle w:val="a8"/>
            <w:numPr>
              <w:numId w:val="1"/>
            </w:numPr>
            <w:spacing w:line="240" w:lineRule="exact"/>
            <w:ind w:left="420" w:right="-6" w:hanging="420"/>
            <w:contextualSpacing w:val="0"/>
          </w:pPr>
        </w:pPrChange>
      </w:pPr>
      <w:del w:id="689" w:author="a14604" w:date="2025-10-14T17:32:00Z">
        <w:r w:rsidRPr="00684C4F" w:rsidDel="00CA6938">
          <w:rPr>
            <w:rFonts w:ascii="Times New Roman" w:hAnsi="Times New Roman" w:cs="Times New Roman" w:hint="default"/>
            <w:szCs w:val="24"/>
            <w:rPrChange w:id="690" w:author="a14604" w:date="2025-10-15T16:48:00Z">
              <w:rPr>
                <w:rFonts w:ascii="Times New Roman" w:hAnsi="Times New Roman" w:cs="Times New Roman" w:hint="default"/>
                <w:sz w:val="20"/>
              </w:rPr>
            </w:rPrChange>
          </w:rPr>
          <w:delText xml:space="preserve">Designed and implemented an OpenCV-based pipeline for license plate preprocessing, including camera calibration, color segmentation, and contour detection for precise license plate localization. </w:delText>
        </w:r>
      </w:del>
    </w:p>
    <w:p w14:paraId="07E74F7B" w14:textId="5CD96807" w:rsidR="00D0500F" w:rsidRPr="00684C4F" w:rsidDel="00CA6938" w:rsidRDefault="00C84CC9" w:rsidP="00684C4F">
      <w:pPr>
        <w:pStyle w:val="a8"/>
        <w:numPr>
          <w:ilvl w:val="0"/>
          <w:numId w:val="1"/>
        </w:numPr>
        <w:ind w:right="-6"/>
        <w:contextualSpacing w:val="0"/>
        <w:rPr>
          <w:del w:id="691" w:author="a14604" w:date="2025-10-14T17:32:00Z"/>
          <w:rFonts w:ascii="Times New Roman" w:hAnsi="Times New Roman" w:cs="Times New Roman" w:hint="default"/>
          <w:szCs w:val="24"/>
          <w:rPrChange w:id="692" w:author="a14604" w:date="2025-10-15T16:48:00Z">
            <w:rPr>
              <w:del w:id="693" w:author="a14604" w:date="2025-10-14T17:32:00Z"/>
              <w:rFonts w:ascii="Times New Roman" w:hAnsi="Times New Roman" w:cs="Times New Roman" w:hint="default"/>
              <w:sz w:val="20"/>
            </w:rPr>
          </w:rPrChange>
        </w:rPr>
        <w:pPrChange w:id="694" w:author="a14604" w:date="2025-10-15T16:48:00Z">
          <w:pPr>
            <w:pStyle w:val="a8"/>
            <w:numPr>
              <w:numId w:val="1"/>
            </w:numPr>
            <w:spacing w:line="240" w:lineRule="exact"/>
            <w:ind w:left="420" w:right="-6" w:hanging="420"/>
            <w:contextualSpacing w:val="0"/>
          </w:pPr>
        </w:pPrChange>
      </w:pPr>
      <w:del w:id="695" w:author="a14604" w:date="2025-10-14T17:32:00Z">
        <w:r w:rsidRPr="00684C4F" w:rsidDel="00CA6938">
          <w:rPr>
            <w:rFonts w:ascii="Times New Roman" w:hAnsi="Times New Roman" w:cs="Times New Roman" w:hint="default"/>
            <w:szCs w:val="24"/>
            <w:rPrChange w:id="696" w:author="a14604" w:date="2025-10-15T16:48:00Z">
              <w:rPr>
                <w:rFonts w:ascii="Times New Roman" w:hAnsi="Times New Roman" w:cs="Times New Roman" w:hint="default"/>
                <w:sz w:val="20"/>
              </w:rPr>
            </w:rPrChange>
          </w:rPr>
          <w:delText xml:space="preserve">Applied grayscale conversion, Sobel edge detection, binarization, character segmentation, Gaussian blur, and flood-fill algorithms to enhance image quality and improve OCR accuracy. </w:delText>
        </w:r>
      </w:del>
    </w:p>
    <w:p w14:paraId="4FE0C499" w14:textId="179FD16A" w:rsidR="00D0500F" w:rsidRPr="00684C4F" w:rsidDel="00CA6938" w:rsidRDefault="00C84CC9" w:rsidP="00684C4F">
      <w:pPr>
        <w:pStyle w:val="a8"/>
        <w:numPr>
          <w:ilvl w:val="0"/>
          <w:numId w:val="1"/>
        </w:numPr>
        <w:ind w:right="-6"/>
        <w:contextualSpacing w:val="0"/>
        <w:rPr>
          <w:del w:id="697" w:author="a14604" w:date="2025-10-14T17:32:00Z"/>
          <w:rFonts w:ascii="Times New Roman" w:hAnsi="Times New Roman" w:cs="Times New Roman" w:hint="default"/>
          <w:szCs w:val="24"/>
          <w:rPrChange w:id="698" w:author="a14604" w:date="2025-10-15T16:48:00Z">
            <w:rPr>
              <w:del w:id="699" w:author="a14604" w:date="2025-10-14T17:32:00Z"/>
              <w:rFonts w:ascii="Times New Roman" w:hAnsi="Times New Roman" w:cs="Times New Roman" w:hint="default"/>
              <w:sz w:val="20"/>
            </w:rPr>
          </w:rPrChange>
        </w:rPr>
        <w:pPrChange w:id="700" w:author="a14604" w:date="2025-10-15T16:48:00Z">
          <w:pPr>
            <w:pStyle w:val="a8"/>
            <w:numPr>
              <w:numId w:val="1"/>
            </w:numPr>
            <w:spacing w:line="240" w:lineRule="exact"/>
            <w:ind w:left="420" w:right="-6" w:hanging="420"/>
            <w:contextualSpacing w:val="0"/>
          </w:pPr>
        </w:pPrChange>
      </w:pPr>
      <w:del w:id="701" w:author="a14604" w:date="2025-10-14T17:32:00Z">
        <w:r w:rsidRPr="00684C4F" w:rsidDel="00CA6938">
          <w:rPr>
            <w:rFonts w:ascii="Times New Roman" w:hAnsi="Times New Roman" w:cs="Times New Roman" w:hint="default"/>
            <w:szCs w:val="24"/>
            <w:rPrChange w:id="702" w:author="a14604" w:date="2025-10-15T16:48:00Z">
              <w:rPr>
                <w:rFonts w:ascii="Times New Roman" w:hAnsi="Times New Roman" w:cs="Times New Roman" w:hint="default"/>
                <w:sz w:val="20"/>
              </w:rPr>
            </w:rPrChange>
          </w:rPr>
          <w:delText>Enhanced robustness in complex lighting and angle deviation scenarios through parameter tuning and algorithm combinations</w:delText>
        </w:r>
        <w:r w:rsidRPr="00684C4F" w:rsidDel="00CA6938">
          <w:rPr>
            <w:rFonts w:ascii="Times New Roman" w:hAnsi="Times New Roman" w:cs="Times New Roman"/>
            <w:szCs w:val="24"/>
            <w:rPrChange w:id="703" w:author="a14604" w:date="2025-10-15T16:48:00Z">
              <w:rPr>
                <w:rFonts w:ascii="Times New Roman" w:hAnsi="Times New Roman" w:cs="Times New Roman"/>
                <w:sz w:val="20"/>
              </w:rPr>
            </w:rPrChange>
          </w:rPr>
          <w:delText xml:space="preserve">; </w:delText>
        </w:r>
        <w:r w:rsidRPr="00684C4F" w:rsidDel="00CA6938">
          <w:rPr>
            <w:rFonts w:ascii="Times New Roman" w:hAnsi="Times New Roman" w:cs="Times New Roman" w:hint="default"/>
            <w:szCs w:val="24"/>
            <w:rPrChange w:id="704" w:author="a14604" w:date="2025-10-15T16:48:00Z">
              <w:rPr>
                <w:rFonts w:ascii="Times New Roman" w:hAnsi="Times New Roman" w:cs="Times New Roman" w:hint="default"/>
                <w:sz w:val="20"/>
              </w:rPr>
            </w:rPrChange>
          </w:rPr>
          <w:delText xml:space="preserve">Utilized efficient Sobel operators for edge extraction and adaptive threshold binarization to reduce noise and ensure character segmentation accuracy. </w:delText>
        </w:r>
      </w:del>
    </w:p>
    <w:p w14:paraId="7CE31425" w14:textId="4E42F42A" w:rsidR="00D0500F" w:rsidRPr="00684C4F" w:rsidDel="00CA6938" w:rsidRDefault="00C84CC9" w:rsidP="00684C4F">
      <w:pPr>
        <w:pStyle w:val="a8"/>
        <w:numPr>
          <w:ilvl w:val="0"/>
          <w:numId w:val="1"/>
        </w:numPr>
        <w:ind w:right="-6"/>
        <w:contextualSpacing w:val="0"/>
        <w:rPr>
          <w:del w:id="705" w:author="a14604" w:date="2025-10-14T17:32:00Z"/>
          <w:rFonts w:ascii="Times New Roman" w:hAnsi="Times New Roman" w:cs="Times New Roman" w:hint="default"/>
          <w:szCs w:val="24"/>
          <w:rPrChange w:id="706" w:author="a14604" w:date="2025-10-15T16:48:00Z">
            <w:rPr>
              <w:del w:id="707" w:author="a14604" w:date="2025-10-14T17:32:00Z"/>
              <w:rFonts w:ascii="Times New Roman" w:hAnsi="Times New Roman" w:cs="Times New Roman" w:hint="default"/>
              <w:sz w:val="20"/>
            </w:rPr>
          </w:rPrChange>
        </w:rPr>
        <w:pPrChange w:id="708" w:author="a14604" w:date="2025-10-15T16:48:00Z">
          <w:pPr>
            <w:pStyle w:val="a8"/>
            <w:numPr>
              <w:numId w:val="1"/>
            </w:numPr>
            <w:spacing w:line="240" w:lineRule="exact"/>
            <w:ind w:left="420" w:right="-6" w:hanging="420"/>
            <w:contextualSpacing w:val="0"/>
          </w:pPr>
        </w:pPrChange>
      </w:pPr>
      <w:del w:id="709" w:author="a14604" w:date="2025-10-14T17:32:00Z">
        <w:r w:rsidRPr="00684C4F" w:rsidDel="00CA6938">
          <w:rPr>
            <w:rFonts w:ascii="Times New Roman" w:hAnsi="Times New Roman" w:cs="Times New Roman" w:hint="default"/>
            <w:szCs w:val="24"/>
            <w:rPrChange w:id="710" w:author="a14604" w:date="2025-10-15T16:48:00Z">
              <w:rPr>
                <w:rFonts w:ascii="Times New Roman" w:hAnsi="Times New Roman" w:cs="Times New Roman" w:hint="default"/>
                <w:sz w:val="20"/>
              </w:rPr>
            </w:rPrChange>
          </w:rPr>
          <w:delText>Led team collaboration, compiled technical solutions and experimental data, authored and submitted competition paper detailing algorithm design, implementation, and performance analysis, earning outstanding recognition.</w:delText>
        </w:r>
      </w:del>
    </w:p>
    <w:p w14:paraId="2E88C53B" w14:textId="3A738012" w:rsidR="00D0500F" w:rsidRPr="00684C4F" w:rsidDel="0039705E" w:rsidRDefault="00C84CC9" w:rsidP="00684C4F">
      <w:pPr>
        <w:spacing w:beforeLines="25" w:before="105"/>
        <w:rPr>
          <w:moveFrom w:id="711" w:author="a14604" w:date="2025-10-14T17:33:00Z"/>
          <w:rFonts w:ascii="Times New Roman" w:hAnsi="Times New Roman" w:cs="Times New Roman" w:hint="default"/>
          <w:bCs/>
          <w:szCs w:val="24"/>
          <w:rPrChange w:id="712" w:author="a14604" w:date="2025-10-15T16:48:00Z">
            <w:rPr>
              <w:moveFrom w:id="713" w:author="a14604" w:date="2025-10-14T17:33:00Z"/>
              <w:rFonts w:ascii="Times New Roman" w:hAnsi="Times New Roman" w:cs="Times New Roman" w:hint="default"/>
              <w:bCs/>
              <w:iCs/>
              <w:sz w:val="20"/>
            </w:rPr>
          </w:rPrChange>
        </w:rPr>
        <w:pPrChange w:id="714" w:author="a14604" w:date="2025-10-15T16:48:00Z">
          <w:pPr>
            <w:spacing w:beforeLines="25" w:before="105" w:line="240" w:lineRule="exact"/>
          </w:pPr>
        </w:pPrChange>
      </w:pPr>
      <w:moveFromRangeStart w:id="715" w:author="a14604" w:date="2025-10-14T17:33:00Z" w:name="move211355644"/>
      <w:moveFrom w:id="716" w:author="a14604" w:date="2025-10-14T17:33:00Z">
        <w:r w:rsidRPr="00684C4F" w:rsidDel="0039705E">
          <w:rPr>
            <w:rFonts w:ascii="Times New Roman" w:hAnsi="Times New Roman" w:cs="Times New Roman" w:hint="default"/>
            <w:b/>
            <w:bCs/>
            <w:szCs w:val="24"/>
            <w:rPrChange w:id="717" w:author="a14604" w:date="2025-10-15T16:48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License Plate Recognition System Based on Convolutional Neural Network                               </w:t>
        </w:r>
        <w:r w:rsidRPr="00684C4F" w:rsidDel="0039705E">
          <w:rPr>
            <w:rFonts w:ascii="Times New Roman" w:hAnsi="Times New Roman" w:cs="Times New Roman" w:hint="default"/>
            <w:bCs/>
            <w:szCs w:val="24"/>
            <w:rPrChange w:id="718" w:author="a14604" w:date="2025-10-15T16:48:00Z">
              <w:rPr>
                <w:rFonts w:ascii="Times New Roman" w:hAnsi="Times New Roman" w:cs="Times New Roman" w:hint="default"/>
                <w:bCs/>
                <w:sz w:val="20"/>
              </w:rPr>
            </w:rPrChange>
          </w:rPr>
          <w:t xml:space="preserve"> 2020</w:t>
        </w:r>
      </w:moveFrom>
    </w:p>
    <w:p w14:paraId="50033097" w14:textId="7AAEDA4D" w:rsidR="00D0500F" w:rsidRPr="00684C4F" w:rsidDel="0039705E" w:rsidRDefault="00C84CC9" w:rsidP="00684C4F">
      <w:pPr>
        <w:contextualSpacing/>
        <w:rPr>
          <w:moveFrom w:id="719" w:author="a14604" w:date="2025-10-14T17:33:00Z"/>
          <w:rFonts w:ascii="Times New Roman" w:hAnsi="Times New Roman" w:cs="Times New Roman" w:hint="default"/>
          <w:szCs w:val="24"/>
          <w:rPrChange w:id="720" w:author="a14604" w:date="2025-10-15T16:48:00Z">
            <w:rPr>
              <w:moveFrom w:id="721" w:author="a14604" w:date="2025-10-14T17:33:00Z"/>
              <w:rFonts w:ascii="Times New Roman" w:hAnsi="Times New Roman" w:cs="Times New Roman" w:hint="default"/>
              <w:sz w:val="20"/>
            </w:rPr>
          </w:rPrChange>
        </w:rPr>
        <w:pPrChange w:id="722" w:author="a14604" w:date="2025-10-15T16:48:00Z">
          <w:pPr>
            <w:spacing w:line="240" w:lineRule="exact"/>
            <w:contextualSpacing/>
          </w:pPr>
        </w:pPrChange>
      </w:pPr>
      <w:moveFrom w:id="723" w:author="a14604" w:date="2025-10-14T17:33:00Z">
        <w:r w:rsidRPr="00684C4F" w:rsidDel="0039705E">
          <w:rPr>
            <w:rFonts w:ascii="Times New Roman" w:hAnsi="Times New Roman" w:cs="Times New Roman" w:hint="default"/>
            <w:b/>
            <w:bCs/>
            <w:szCs w:val="24"/>
            <w:rPrChange w:id="724" w:author="a14604" w:date="2025-10-15T16:48:00Z">
              <w:rPr>
                <w:rFonts w:ascii="Times New Roman" w:hAnsi="Times New Roman" w:cs="Times New Roman" w:hint="default"/>
                <w:b/>
                <w:bCs/>
                <w:sz w:val="20"/>
              </w:rPr>
            </w:rPrChange>
          </w:rPr>
          <w:t xml:space="preserve">Project Leader </w:t>
        </w:r>
        <w:r w:rsidRPr="00684C4F" w:rsidDel="0039705E">
          <w:rPr>
            <w:rFonts w:ascii="Times New Roman" w:hAnsi="Times New Roman" w:cs="Times New Roman" w:hint="default"/>
            <w:szCs w:val="24"/>
            <w:rPrChange w:id="725" w:author="a14604" w:date="2025-10-15T16:48:00Z">
              <w:rPr>
                <w:rFonts w:ascii="Times New Roman" w:hAnsi="Times New Roman" w:cs="Times New Roman" w:hint="default"/>
                <w:sz w:val="20"/>
              </w:rPr>
            </w:rPrChange>
          </w:rPr>
          <w:t xml:space="preserve">                                                                                                                                          </w:t>
        </w:r>
      </w:moveFrom>
    </w:p>
    <w:p w14:paraId="256BE7A0" w14:textId="702BDCC1" w:rsidR="00D0500F" w:rsidRPr="00684C4F" w:rsidDel="0039705E" w:rsidRDefault="00C84CC9" w:rsidP="00684C4F">
      <w:pPr>
        <w:pStyle w:val="a8"/>
        <w:numPr>
          <w:ilvl w:val="0"/>
          <w:numId w:val="1"/>
        </w:numPr>
        <w:ind w:right="-6"/>
        <w:contextualSpacing w:val="0"/>
        <w:rPr>
          <w:moveFrom w:id="726" w:author="a14604" w:date="2025-10-14T17:33:00Z"/>
          <w:rFonts w:ascii="Times New Roman" w:hAnsi="Times New Roman" w:cs="Times New Roman" w:hint="default"/>
          <w:szCs w:val="24"/>
          <w:rPrChange w:id="727" w:author="a14604" w:date="2025-10-15T16:48:00Z">
            <w:rPr>
              <w:moveFrom w:id="728" w:author="a14604" w:date="2025-10-14T17:33:00Z"/>
              <w:rFonts w:ascii="Times New Roman" w:hAnsi="Times New Roman" w:cs="Times New Roman" w:hint="default"/>
              <w:sz w:val="20"/>
            </w:rPr>
          </w:rPrChange>
        </w:rPr>
        <w:pPrChange w:id="729" w:author="a14604" w:date="2025-10-15T16:48:00Z">
          <w:pPr>
            <w:pStyle w:val="a8"/>
            <w:numPr>
              <w:numId w:val="1"/>
            </w:numPr>
            <w:spacing w:line="240" w:lineRule="exact"/>
            <w:ind w:left="420" w:right="-6" w:hanging="420"/>
            <w:contextualSpacing w:val="0"/>
          </w:pPr>
        </w:pPrChange>
      </w:pPr>
      <w:moveFrom w:id="730" w:author="a14604" w:date="2025-10-14T17:33:00Z">
        <w:r w:rsidRPr="00684C4F" w:rsidDel="0039705E">
          <w:rPr>
            <w:rFonts w:ascii="Times New Roman" w:hAnsi="Times New Roman" w:cs="Times New Roman" w:hint="default"/>
            <w:szCs w:val="24"/>
            <w:rPrChange w:id="731" w:author="a14604" w:date="2025-10-15T16:48:00Z">
              <w:rPr>
                <w:rFonts w:ascii="Times New Roman" w:hAnsi="Times New Roman" w:cs="Times New Roman" w:hint="default"/>
                <w:sz w:val="20"/>
              </w:rPr>
            </w:rPrChange>
          </w:rPr>
          <w:t xml:space="preserve">Designed and implemented a license plate recognition system based on Convolutional Neural Networks (CNNs), achieving a recognition accuracy of </w:t>
        </w:r>
        <w:r w:rsidRPr="00684C4F" w:rsidDel="0039705E">
          <w:rPr>
            <w:rFonts w:ascii="Times New Roman" w:hAnsi="Times New Roman" w:cs="Times New Roman"/>
            <w:szCs w:val="24"/>
            <w:rPrChange w:id="732" w:author="a14604" w:date="2025-10-15T16:48:00Z">
              <w:rPr>
                <w:rFonts w:ascii="Times New Roman" w:hAnsi="Times New Roman" w:cs="Times New Roman"/>
                <w:sz w:val="20"/>
              </w:rPr>
            </w:rPrChange>
          </w:rPr>
          <w:t>15</w:t>
        </w:r>
        <w:r w:rsidRPr="00684C4F" w:rsidDel="0039705E">
          <w:rPr>
            <w:rFonts w:ascii="Times New Roman" w:hAnsi="Times New Roman" w:cs="Times New Roman" w:hint="default"/>
            <w:szCs w:val="24"/>
            <w:rPrChange w:id="733" w:author="a14604" w:date="2025-10-15T16:48:00Z">
              <w:rPr>
                <w:rFonts w:ascii="Times New Roman" w:hAnsi="Times New Roman" w:cs="Times New Roman" w:hint="default"/>
                <w:sz w:val="20"/>
              </w:rPr>
            </w:rPrChange>
          </w:rPr>
          <w:t>% on a diverse license plate image dataset.</w:t>
        </w:r>
      </w:moveFrom>
    </w:p>
    <w:p w14:paraId="37A1A5A4" w14:textId="5CDE94DB" w:rsidR="00D0500F" w:rsidRPr="00684C4F" w:rsidDel="0039705E" w:rsidRDefault="00C84CC9" w:rsidP="00684C4F">
      <w:pPr>
        <w:pStyle w:val="a8"/>
        <w:numPr>
          <w:ilvl w:val="0"/>
          <w:numId w:val="1"/>
        </w:numPr>
        <w:ind w:right="-6"/>
        <w:contextualSpacing w:val="0"/>
        <w:rPr>
          <w:moveFrom w:id="734" w:author="a14604" w:date="2025-10-14T17:33:00Z"/>
          <w:rFonts w:ascii="Times New Roman" w:hAnsi="Times New Roman" w:cs="Times New Roman" w:hint="default"/>
          <w:szCs w:val="24"/>
          <w:rPrChange w:id="735" w:author="a14604" w:date="2025-10-15T16:48:00Z">
            <w:rPr>
              <w:moveFrom w:id="736" w:author="a14604" w:date="2025-10-14T17:33:00Z"/>
              <w:rFonts w:ascii="Times New Roman" w:hAnsi="Times New Roman" w:cs="Times New Roman" w:hint="default"/>
              <w:sz w:val="20"/>
            </w:rPr>
          </w:rPrChange>
        </w:rPr>
        <w:pPrChange w:id="737" w:author="a14604" w:date="2025-10-15T16:48:00Z">
          <w:pPr>
            <w:pStyle w:val="a8"/>
            <w:numPr>
              <w:numId w:val="1"/>
            </w:numPr>
            <w:spacing w:line="240" w:lineRule="exact"/>
            <w:ind w:left="420" w:right="-6" w:hanging="420"/>
            <w:contextualSpacing w:val="0"/>
          </w:pPr>
        </w:pPrChange>
      </w:pPr>
      <w:moveFrom w:id="738" w:author="a14604" w:date="2025-10-14T17:33:00Z">
        <w:r w:rsidRPr="00684C4F" w:rsidDel="0039705E">
          <w:rPr>
            <w:rFonts w:ascii="Times New Roman" w:hAnsi="Times New Roman" w:cs="Times New Roman" w:hint="default"/>
            <w:szCs w:val="24"/>
            <w:rPrChange w:id="739" w:author="a14604" w:date="2025-10-15T16:48:00Z">
              <w:rPr>
                <w:rFonts w:ascii="Times New Roman" w:hAnsi="Times New Roman" w:cs="Times New Roman" w:hint="default"/>
                <w:sz w:val="20"/>
              </w:rPr>
            </w:rPrChange>
          </w:rPr>
          <w:t>Developed a comprehensive image preprocessing pipeline using OpenCV, including camera calibration, color segmentation, contour detection, grayscale conversion, Sobel edge detection, binarization, character segmentation, Gaussian blur, and flood-fill operations, significantly enhancing image quality and OCR accuracy.</w:t>
        </w:r>
      </w:moveFrom>
    </w:p>
    <w:p w14:paraId="4F5C471D" w14:textId="4B8FE92F" w:rsidR="00D0500F" w:rsidRPr="00684C4F" w:rsidDel="0039705E" w:rsidRDefault="00C84CC9" w:rsidP="00684C4F">
      <w:pPr>
        <w:pStyle w:val="a8"/>
        <w:numPr>
          <w:ilvl w:val="0"/>
          <w:numId w:val="1"/>
        </w:numPr>
        <w:ind w:right="-6"/>
        <w:contextualSpacing w:val="0"/>
        <w:rPr>
          <w:moveFrom w:id="740" w:author="a14604" w:date="2025-10-14T17:33:00Z"/>
          <w:rFonts w:ascii="Times New Roman" w:hAnsi="Times New Roman" w:cs="Times New Roman" w:hint="default"/>
          <w:szCs w:val="24"/>
          <w:rPrChange w:id="741" w:author="a14604" w:date="2025-10-15T16:48:00Z">
            <w:rPr>
              <w:moveFrom w:id="742" w:author="a14604" w:date="2025-10-14T17:33:00Z"/>
              <w:rFonts w:ascii="Times New Roman" w:hAnsi="Times New Roman" w:cs="Times New Roman" w:hint="default"/>
              <w:sz w:val="20"/>
            </w:rPr>
          </w:rPrChange>
        </w:rPr>
        <w:pPrChange w:id="743" w:author="a14604" w:date="2025-10-15T16:48:00Z">
          <w:pPr>
            <w:pStyle w:val="a8"/>
            <w:numPr>
              <w:numId w:val="1"/>
            </w:numPr>
            <w:spacing w:line="240" w:lineRule="exact"/>
            <w:ind w:left="420" w:right="-6" w:hanging="420"/>
            <w:contextualSpacing w:val="0"/>
          </w:pPr>
        </w:pPrChange>
      </w:pPr>
      <w:moveFrom w:id="744" w:author="a14604" w:date="2025-10-14T17:33:00Z">
        <w:r w:rsidRPr="00684C4F" w:rsidDel="0039705E">
          <w:rPr>
            <w:rFonts w:ascii="Times New Roman" w:hAnsi="Times New Roman" w:cs="Times New Roman" w:hint="default"/>
            <w:szCs w:val="24"/>
            <w:rPrChange w:id="745" w:author="a14604" w:date="2025-10-15T16:48:00Z">
              <w:rPr>
                <w:rFonts w:ascii="Times New Roman" w:hAnsi="Times New Roman" w:cs="Times New Roman" w:hint="default"/>
                <w:sz w:val="20"/>
              </w:rPr>
            </w:rPrChange>
          </w:rPr>
          <w:t>Trained and fine-tuned the CNN model using a large dataset of labeled license plate images, ensuring high accuracy and robustness under various lighting and angle conditions through rigorous evaluation.</w:t>
        </w:r>
      </w:moveFrom>
    </w:p>
    <w:p w14:paraId="222108C4" w14:textId="7F1B4053" w:rsidR="00D0500F" w:rsidRPr="00684C4F" w:rsidDel="0039705E" w:rsidRDefault="00C84CC9" w:rsidP="00684C4F">
      <w:pPr>
        <w:pStyle w:val="a8"/>
        <w:numPr>
          <w:ilvl w:val="0"/>
          <w:numId w:val="1"/>
        </w:numPr>
        <w:ind w:right="-6"/>
        <w:contextualSpacing w:val="0"/>
        <w:rPr>
          <w:del w:id="746" w:author="a14604" w:date="2025-10-14T17:35:00Z"/>
          <w:rFonts w:ascii="Times New Roman" w:hAnsi="Times New Roman" w:cs="Times New Roman" w:hint="default"/>
          <w:szCs w:val="24"/>
          <w:rPrChange w:id="747" w:author="a14604" w:date="2025-10-15T16:48:00Z">
            <w:rPr>
              <w:del w:id="748" w:author="a14604" w:date="2025-10-14T17:35:00Z"/>
              <w:rFonts w:ascii="Times New Roman" w:hAnsi="Times New Roman" w:cs="Times New Roman" w:hint="default"/>
              <w:sz w:val="20"/>
            </w:rPr>
          </w:rPrChange>
        </w:rPr>
        <w:pPrChange w:id="749" w:author="a14604" w:date="2025-10-15T16:48:00Z">
          <w:pPr>
            <w:pStyle w:val="a8"/>
            <w:numPr>
              <w:numId w:val="1"/>
            </w:numPr>
            <w:spacing w:line="240" w:lineRule="exact"/>
            <w:ind w:left="420" w:right="-6" w:hanging="420"/>
            <w:contextualSpacing w:val="0"/>
          </w:pPr>
        </w:pPrChange>
      </w:pPr>
      <w:moveFrom w:id="750" w:author="a14604" w:date="2025-10-14T17:33:00Z">
        <w:del w:id="751" w:author="a14604" w:date="2025-10-14T17:35:00Z">
          <w:r w:rsidRPr="00684C4F" w:rsidDel="0039705E">
            <w:rPr>
              <w:rFonts w:ascii="Times New Roman" w:hAnsi="Times New Roman" w:cs="Times New Roman" w:hint="default"/>
              <w:szCs w:val="24"/>
              <w:rPrChange w:id="752" w:author="a14604" w:date="2025-10-15T16:48:00Z">
                <w:rPr>
                  <w:rFonts w:ascii="Times New Roman" w:hAnsi="Times New Roman" w:cs="Times New Roman" w:hint="default"/>
                  <w:sz w:val="20"/>
                </w:rPr>
              </w:rPrChange>
            </w:rPr>
            <w:delText xml:space="preserve">Employed techniques such as data augmentation, Dropout, and batch normalization to enhance model generalization and prevent overfitting; optimized hyperparameters to balance training time and model performance.   </w:delText>
          </w:r>
        </w:del>
      </w:moveFrom>
      <w:moveFromRangeEnd w:id="715"/>
      <w:del w:id="753" w:author="a14604" w:date="2025-10-14T17:35:00Z">
        <w:r w:rsidRPr="00684C4F" w:rsidDel="0039705E">
          <w:rPr>
            <w:rFonts w:ascii="Times New Roman" w:hAnsi="Times New Roman" w:cs="Times New Roman" w:hint="default"/>
            <w:szCs w:val="24"/>
            <w:rPrChange w:id="754" w:author="a14604" w:date="2025-10-15T16:48:00Z">
              <w:rPr>
                <w:rFonts w:ascii="Times New Roman" w:hAnsi="Times New Roman" w:cs="Times New Roman" w:hint="default"/>
                <w:sz w:val="20"/>
              </w:rPr>
            </w:rPrChange>
          </w:rPr>
          <w:delText xml:space="preserve">                                </w:delText>
        </w:r>
        <w:r w:rsidRPr="00684C4F" w:rsidDel="0039705E">
          <w:rPr>
            <w:rFonts w:ascii="Times New Roman" w:hAnsi="Times New Roman" w:cs="Times New Roman" w:hint="default"/>
            <w:szCs w:val="24"/>
            <w:rPrChange w:id="755" w:author="a14604" w:date="2025-10-15T16:48:00Z">
              <w:rPr>
                <w:rFonts w:ascii="Times New Roman" w:hAnsi="Times New Roman" w:cs="Times New Roman" w:hint="default"/>
                <w:i/>
                <w:iCs/>
                <w:sz w:val="20"/>
              </w:rPr>
            </w:rPrChange>
          </w:rPr>
          <w:delText xml:space="preserve">                                        </w:delText>
        </w:r>
      </w:del>
    </w:p>
    <w:p w14:paraId="685A09E3" w14:textId="77777777" w:rsidR="00D0500F" w:rsidRPr="00684C4F" w:rsidRDefault="00C84CC9" w:rsidP="00684C4F">
      <w:pPr>
        <w:pStyle w:val="2"/>
        <w:rPr>
          <w:rFonts w:ascii="Times New Roman" w:hAnsi="Times New Roman" w:cs="Times New Roman"/>
          <w:szCs w:val="24"/>
          <w:rPrChange w:id="756" w:author="a14604" w:date="2025-10-15T16:48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pPrChange w:id="757" w:author="a14604" w:date="2025-10-15T16:48:00Z">
          <w:pPr>
            <w:pStyle w:val="2"/>
            <w:spacing w:line="240" w:lineRule="exact"/>
          </w:pPr>
        </w:pPrChange>
      </w:pPr>
      <w:r w:rsidRPr="00684C4F">
        <w:rPr>
          <w:rFonts w:ascii="Times New Roman" w:hAnsi="Times New Roman" w:cs="Times New Roman"/>
          <w:szCs w:val="24"/>
          <w:rPrChange w:id="758" w:author="a14604" w:date="2025-10-15T16:48:00Z">
            <w:rPr>
              <w:rFonts w:ascii="Times New Roman" w:hAnsi="Times New Roman" w:cs="Times New Roman"/>
              <w:sz w:val="20"/>
              <w:szCs w:val="20"/>
            </w:rPr>
          </w:rPrChange>
        </w:rPr>
        <w:t>SKILLS</w:t>
      </w:r>
    </w:p>
    <w:p w14:paraId="613A3CA1" w14:textId="77777777" w:rsidR="00D0500F" w:rsidRPr="0032255C" w:rsidRDefault="00C84CC9" w:rsidP="00684C4F">
      <w:pPr>
        <w:pStyle w:val="a8"/>
        <w:numPr>
          <w:ilvl w:val="0"/>
          <w:numId w:val="2"/>
        </w:numPr>
        <w:ind w:left="442" w:right="-6" w:hanging="442"/>
        <w:rPr>
          <w:rFonts w:ascii="Times New Roman" w:hAnsi="Times New Roman" w:cs="Times New Roman" w:hint="default"/>
          <w:sz w:val="21"/>
          <w:szCs w:val="21"/>
          <w:rPrChange w:id="759" w:author="a14604" w:date="2025-10-15T16:47:00Z">
            <w:rPr>
              <w:rFonts w:ascii="Times New Roman" w:hAnsi="Times New Roman" w:cs="Times New Roman" w:hint="default"/>
              <w:sz w:val="20"/>
            </w:rPr>
          </w:rPrChange>
        </w:rPr>
        <w:pPrChange w:id="760" w:author="a14604" w:date="2025-10-15T16:48:00Z">
          <w:pPr>
            <w:pStyle w:val="a8"/>
            <w:numPr>
              <w:numId w:val="2"/>
            </w:numPr>
            <w:spacing w:line="240" w:lineRule="exact"/>
            <w:ind w:left="442" w:right="-6" w:hanging="442"/>
          </w:pPr>
        </w:pPrChange>
      </w:pPr>
      <w:r w:rsidRPr="0032255C">
        <w:rPr>
          <w:rFonts w:ascii="Times New Roman" w:hAnsi="Times New Roman" w:cs="Times New Roman" w:hint="default"/>
          <w:sz w:val="21"/>
          <w:szCs w:val="21"/>
          <w:rPrChange w:id="761" w:author="a14604" w:date="2025-10-15T16:47:00Z">
            <w:rPr>
              <w:rFonts w:ascii="Times New Roman" w:hAnsi="Times New Roman" w:cs="Times New Roman" w:hint="default"/>
              <w:sz w:val="20"/>
            </w:rPr>
          </w:rPrChange>
        </w:rPr>
        <w:t>Languages: Chinese (Native), English (Fluent, IELTS 6.5, CET: 529)</w:t>
      </w:r>
    </w:p>
    <w:p w14:paraId="1234CD4C" w14:textId="6E3E0626" w:rsidR="00D0500F" w:rsidRPr="0032255C" w:rsidRDefault="00C84CC9" w:rsidP="00684C4F">
      <w:pPr>
        <w:pStyle w:val="a8"/>
        <w:numPr>
          <w:ilvl w:val="0"/>
          <w:numId w:val="2"/>
        </w:numPr>
        <w:ind w:left="442" w:hanging="442"/>
        <w:rPr>
          <w:rFonts w:ascii="Times New Roman" w:hAnsi="Times New Roman" w:cs="Times New Roman" w:hint="default"/>
          <w:sz w:val="21"/>
          <w:szCs w:val="21"/>
          <w:rPrChange w:id="762" w:author="a14604" w:date="2025-10-15T16:47:00Z">
            <w:rPr>
              <w:rFonts w:ascii="Times New Roman" w:hAnsi="Times New Roman" w:cs="Times New Roman" w:hint="default"/>
              <w:sz w:val="20"/>
            </w:rPr>
          </w:rPrChange>
        </w:rPr>
        <w:pPrChange w:id="763" w:author="a14604" w:date="2025-10-15T16:48:00Z">
          <w:pPr>
            <w:pStyle w:val="a8"/>
            <w:numPr>
              <w:numId w:val="2"/>
            </w:numPr>
            <w:spacing w:line="240" w:lineRule="exact"/>
            <w:ind w:left="442" w:hanging="442"/>
          </w:pPr>
        </w:pPrChange>
      </w:pPr>
      <w:r w:rsidRPr="0032255C">
        <w:rPr>
          <w:rFonts w:ascii="Times New Roman" w:hAnsi="Times New Roman" w:cs="Times New Roman" w:hint="default"/>
          <w:sz w:val="21"/>
          <w:szCs w:val="21"/>
          <w:rPrChange w:id="764" w:author="a14604" w:date="2025-10-15T16:47:00Z">
            <w:rPr>
              <w:rFonts w:ascii="Times New Roman" w:hAnsi="Times New Roman" w:cs="Times New Roman" w:hint="default"/>
              <w:sz w:val="20"/>
            </w:rPr>
          </w:rPrChange>
        </w:rPr>
        <w:t xml:space="preserve">Technical: Python, C, C++, </w:t>
      </w:r>
      <w:del w:id="765" w:author="a14604" w:date="2025-10-14T17:45:00Z">
        <w:r w:rsidRPr="0032255C" w:rsidDel="00323CA9">
          <w:rPr>
            <w:rFonts w:ascii="Times New Roman" w:hAnsi="Times New Roman" w:cs="Times New Roman" w:hint="default"/>
            <w:sz w:val="21"/>
            <w:szCs w:val="21"/>
            <w:rPrChange w:id="766" w:author="a14604" w:date="2025-10-15T16:47:00Z">
              <w:rPr>
                <w:rFonts w:ascii="Times New Roman" w:hAnsi="Times New Roman" w:cs="Times New Roman" w:hint="default"/>
                <w:sz w:val="20"/>
              </w:rPr>
            </w:rPrChange>
          </w:rPr>
          <w:delText xml:space="preserve">Proficient in </w:delText>
        </w:r>
      </w:del>
      <w:r w:rsidRPr="0032255C">
        <w:rPr>
          <w:rFonts w:ascii="Times New Roman" w:hAnsi="Times New Roman" w:cs="Times New Roman" w:hint="default"/>
          <w:sz w:val="21"/>
          <w:szCs w:val="21"/>
          <w:rPrChange w:id="767" w:author="a14604" w:date="2025-10-15T16:47:00Z">
            <w:rPr>
              <w:rFonts w:ascii="Times New Roman" w:hAnsi="Times New Roman" w:cs="Times New Roman" w:hint="default"/>
              <w:sz w:val="20"/>
            </w:rPr>
          </w:rPrChange>
        </w:rPr>
        <w:t>Microsoft Office (Word, Excel, PowerPoint)</w:t>
      </w:r>
    </w:p>
    <w:p w14:paraId="0EB4AA2A" w14:textId="77777777" w:rsidR="00D0500F" w:rsidRPr="0032255C" w:rsidRDefault="00C84CC9" w:rsidP="00684C4F">
      <w:pPr>
        <w:pStyle w:val="a8"/>
        <w:numPr>
          <w:ilvl w:val="0"/>
          <w:numId w:val="2"/>
        </w:numPr>
        <w:ind w:left="442" w:hanging="442"/>
        <w:rPr>
          <w:rFonts w:ascii="Times New Roman" w:hAnsi="Times New Roman" w:cs="Times New Roman" w:hint="default"/>
          <w:sz w:val="21"/>
          <w:szCs w:val="21"/>
          <w:rPrChange w:id="768" w:author="a14604" w:date="2025-10-15T16:47:00Z">
            <w:rPr>
              <w:rFonts w:ascii="Times New Roman" w:hAnsi="Times New Roman" w:cs="Times New Roman" w:hint="default"/>
              <w:sz w:val="20"/>
            </w:rPr>
          </w:rPrChange>
        </w:rPr>
        <w:pPrChange w:id="769" w:author="a14604" w:date="2025-10-15T16:48:00Z">
          <w:pPr>
            <w:pStyle w:val="a8"/>
            <w:numPr>
              <w:numId w:val="2"/>
            </w:numPr>
            <w:spacing w:line="240" w:lineRule="exact"/>
            <w:ind w:left="442" w:hanging="442"/>
          </w:pPr>
        </w:pPrChange>
      </w:pPr>
      <w:r w:rsidRPr="0032255C">
        <w:rPr>
          <w:rFonts w:ascii="Times New Roman" w:hAnsi="Times New Roman" w:cs="Times New Roman" w:hint="default"/>
          <w:sz w:val="21"/>
          <w:szCs w:val="21"/>
          <w:rPrChange w:id="770" w:author="a14604" w:date="2025-10-15T16:47:00Z">
            <w:rPr>
              <w:rFonts w:ascii="Times New Roman" w:hAnsi="Times New Roman" w:cs="Times New Roman" w:hint="default"/>
              <w:sz w:val="20"/>
            </w:rPr>
          </w:rPrChange>
        </w:rPr>
        <w:t xml:space="preserve">Machine Learning Tools: </w:t>
      </w:r>
      <w:proofErr w:type="spellStart"/>
      <w:r w:rsidRPr="0032255C">
        <w:rPr>
          <w:rFonts w:ascii="Times New Roman" w:hAnsi="Times New Roman" w:cs="Times New Roman" w:hint="default"/>
          <w:sz w:val="21"/>
          <w:szCs w:val="21"/>
          <w:rPrChange w:id="771" w:author="a14604" w:date="2025-10-15T16:47:00Z">
            <w:rPr>
              <w:rFonts w:ascii="Times New Roman" w:hAnsi="Times New Roman" w:cs="Times New Roman" w:hint="default"/>
              <w:sz w:val="20"/>
            </w:rPr>
          </w:rPrChange>
        </w:rPr>
        <w:t>PyTorch</w:t>
      </w:r>
      <w:proofErr w:type="spellEnd"/>
      <w:r w:rsidRPr="0032255C">
        <w:rPr>
          <w:rFonts w:ascii="Times New Roman" w:hAnsi="Times New Roman" w:cs="Times New Roman" w:hint="default"/>
          <w:sz w:val="21"/>
          <w:szCs w:val="21"/>
          <w:rPrChange w:id="772" w:author="a14604" w:date="2025-10-15T16:47:00Z">
            <w:rPr>
              <w:rFonts w:ascii="Times New Roman" w:hAnsi="Times New Roman" w:cs="Times New Roman" w:hint="default"/>
              <w:sz w:val="20"/>
            </w:rPr>
          </w:rPrChange>
        </w:rPr>
        <w:t>, Scikit-learn, Pandas, NumPy</w:t>
      </w:r>
    </w:p>
    <w:sectPr w:rsidR="00D0500F" w:rsidRPr="0032255C">
      <w:type w:val="continuous"/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41CB9"/>
    <w:multiLevelType w:val="multilevel"/>
    <w:tmpl w:val="25641CB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594B34"/>
    <w:multiLevelType w:val="multilevel"/>
    <w:tmpl w:val="35594B34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EBC0EEE"/>
    <w:multiLevelType w:val="multilevel"/>
    <w:tmpl w:val="E2C0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14604">
    <w15:presenceInfo w15:providerId="AD" w15:userId="S::a14604@365vip.buzz::dc190eb8-ae3b-4676-b850-b1906ee6c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Q4MTk4Nzg4MTI5ZDI0NGUwOTA4ZWQ5NWZlNmFmM2IifQ=="/>
  </w:docVars>
  <w:rsids>
    <w:rsidRoot w:val="00D67A58"/>
    <w:rsid w:val="00010AAA"/>
    <w:rsid w:val="00017980"/>
    <w:rsid w:val="000445C8"/>
    <w:rsid w:val="000471CD"/>
    <w:rsid w:val="000A2FC2"/>
    <w:rsid w:val="00102CA1"/>
    <w:rsid w:val="00111A36"/>
    <w:rsid w:val="00113127"/>
    <w:rsid w:val="00186379"/>
    <w:rsid w:val="001A55F9"/>
    <w:rsid w:val="001B22BE"/>
    <w:rsid w:val="001D05D8"/>
    <w:rsid w:val="001F146E"/>
    <w:rsid w:val="00234F17"/>
    <w:rsid w:val="0032255C"/>
    <w:rsid w:val="00323CA9"/>
    <w:rsid w:val="0039705E"/>
    <w:rsid w:val="003C283E"/>
    <w:rsid w:val="003C6229"/>
    <w:rsid w:val="00451B03"/>
    <w:rsid w:val="004771CA"/>
    <w:rsid w:val="004F1017"/>
    <w:rsid w:val="00511EAE"/>
    <w:rsid w:val="00512A00"/>
    <w:rsid w:val="00551E92"/>
    <w:rsid w:val="00564517"/>
    <w:rsid w:val="00587ECE"/>
    <w:rsid w:val="005B526A"/>
    <w:rsid w:val="0062099C"/>
    <w:rsid w:val="00647701"/>
    <w:rsid w:val="0065024A"/>
    <w:rsid w:val="006647E2"/>
    <w:rsid w:val="00684C4F"/>
    <w:rsid w:val="00783A66"/>
    <w:rsid w:val="007D15B8"/>
    <w:rsid w:val="008153C9"/>
    <w:rsid w:val="00867B82"/>
    <w:rsid w:val="008A25FA"/>
    <w:rsid w:val="008D59D7"/>
    <w:rsid w:val="00923DD5"/>
    <w:rsid w:val="009244F8"/>
    <w:rsid w:val="00944ADF"/>
    <w:rsid w:val="00A008CB"/>
    <w:rsid w:val="00A424BA"/>
    <w:rsid w:val="00A42DE2"/>
    <w:rsid w:val="00A67007"/>
    <w:rsid w:val="00A7393E"/>
    <w:rsid w:val="00A8568F"/>
    <w:rsid w:val="00B45337"/>
    <w:rsid w:val="00B6643D"/>
    <w:rsid w:val="00B77DB2"/>
    <w:rsid w:val="00B9063E"/>
    <w:rsid w:val="00BB2984"/>
    <w:rsid w:val="00BD11F1"/>
    <w:rsid w:val="00C11E3B"/>
    <w:rsid w:val="00C25024"/>
    <w:rsid w:val="00C84CC9"/>
    <w:rsid w:val="00CA6938"/>
    <w:rsid w:val="00CD39AB"/>
    <w:rsid w:val="00D048FF"/>
    <w:rsid w:val="00D0500F"/>
    <w:rsid w:val="00D55297"/>
    <w:rsid w:val="00D67A58"/>
    <w:rsid w:val="00D73130"/>
    <w:rsid w:val="00DB5A51"/>
    <w:rsid w:val="00DC4EDE"/>
    <w:rsid w:val="00DE1A87"/>
    <w:rsid w:val="00E271FB"/>
    <w:rsid w:val="00E57912"/>
    <w:rsid w:val="00E60A76"/>
    <w:rsid w:val="00E67F29"/>
    <w:rsid w:val="00EB3960"/>
    <w:rsid w:val="00EC0C9B"/>
    <w:rsid w:val="00EE3D33"/>
    <w:rsid w:val="00F524E9"/>
    <w:rsid w:val="00F53ECE"/>
    <w:rsid w:val="00F605FC"/>
    <w:rsid w:val="00F64307"/>
    <w:rsid w:val="00F7495D"/>
    <w:rsid w:val="00F813D1"/>
    <w:rsid w:val="00FB76F7"/>
    <w:rsid w:val="00FF0E3F"/>
    <w:rsid w:val="62D76FAF"/>
    <w:rsid w:val="7675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BDE1A"/>
  <w15:docId w15:val="{C2E08C6A-F4A3-6848-AAAD-0D6BF7D4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 w:cstheme="minorBidi" w:hint="eastAsia"/>
      <w:kern w:val="2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pBdr>
        <w:bottom w:val="single" w:sz="6" w:space="1" w:color="auto"/>
      </w:pBdr>
      <w:outlineLvl w:val="1"/>
    </w:pPr>
    <w:rPr>
      <w:rFonts w:asciiTheme="majorBidi" w:hAnsiTheme="majorBidi" w:cstheme="majorBidi" w:hint="default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4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pPr>
      <w:spacing w:before="240" w:after="60" w:line="312" w:lineRule="auto"/>
      <w:jc w:val="center"/>
      <w:outlineLvl w:val="1"/>
    </w:pPr>
    <w:rPr>
      <w:rFonts w:ascii="Calibri" w:hAnsi="Calibri"/>
      <w:b/>
      <w:kern w:val="28"/>
      <w:sz w:val="32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 w:hint="default"/>
      <w:kern w:val="0"/>
      <w:szCs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Hyperlink"/>
    <w:basedOn w:val="a0"/>
    <w:rPr>
      <w:rFonts w:ascii="Times New Roman" w:hint="default"/>
      <w:color w:val="0000FF"/>
      <w:sz w:val="24"/>
      <w:u w:val="single"/>
    </w:rPr>
  </w:style>
  <w:style w:type="character" w:customStyle="1" w:styleId="a4">
    <w:name w:val="副标题 字符"/>
    <w:basedOn w:val="a0"/>
    <w:link w:val="a3"/>
    <w:rPr>
      <w:rFonts w:ascii="Calibri" w:eastAsia="宋体" w:hAnsi="Calibri"/>
      <w:b/>
      <w:kern w:val="28"/>
      <w:sz w:val="32"/>
      <w:szCs w:val="20"/>
    </w:rPr>
  </w:style>
  <w:style w:type="paragraph" w:styleId="a8">
    <w:name w:val="List Paragraph"/>
    <w:basedOn w:val="a"/>
    <w:uiPriority w:val="34"/>
    <w:unhideWhenUsed/>
    <w:qFormat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Pr>
      <w:rFonts w:asciiTheme="majorBidi" w:eastAsia="宋体" w:hAnsiTheme="majorBidi" w:cstheme="majorBidi"/>
      <w:b/>
      <w:bCs/>
      <w:sz w:val="24"/>
      <w:szCs w:val="2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234F17"/>
    <w:rPr>
      <w:rFonts w:ascii="Cambria" w:hAnsi="Cambria" w:cstheme="minorBidi"/>
      <w:b/>
      <w:bCs/>
      <w:kern w:val="2"/>
      <w:sz w:val="32"/>
      <w:szCs w:val="32"/>
    </w:rPr>
  </w:style>
  <w:style w:type="character" w:styleId="a9">
    <w:name w:val="Emphasis"/>
    <w:basedOn w:val="a0"/>
    <w:uiPriority w:val="20"/>
    <w:qFormat/>
    <w:rsid w:val="00BB29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2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1785</Words>
  <Characters>10181</Characters>
  <Application>Microsoft Office Word</Application>
  <DocSecurity>0</DocSecurity>
  <Lines>84</Lines>
  <Paragraphs>23</Paragraphs>
  <ScaleCrop>false</ScaleCrop>
  <Company/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 xiaoxuan</dc:creator>
  <cp:lastModifiedBy>a14604</cp:lastModifiedBy>
  <cp:revision>61</cp:revision>
  <dcterms:created xsi:type="dcterms:W3CDTF">2021-02-25T03:44:00Z</dcterms:created>
  <dcterms:modified xsi:type="dcterms:W3CDTF">2025-10-15T09:18:00Z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51B59B4110FE4C66BAF6FB3C648832BC</vt:lpwstr>
  </property>
</Properties>
</file>